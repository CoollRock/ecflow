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A8" w:rsidRDefault="00CE2A2A" w:rsidP="00C421A8">
      <w:pPr>
        <w:pStyle w:val="Heading1"/>
        <w:ind w:left="2880" w:firstLine="720"/>
      </w:pPr>
      <w:r>
        <w:t>E</w:t>
      </w:r>
      <w:r w:rsidR="00862D93">
        <w:t>c</w:t>
      </w:r>
      <w:r>
        <w:t>Flow</w:t>
      </w:r>
    </w:p>
    <w:p w:rsidR="00C421A8" w:rsidRPr="00C421A8" w:rsidRDefault="00C421A8" w:rsidP="00C421A8">
      <w:pPr>
        <w:pStyle w:val="Heading1"/>
      </w:pPr>
      <w:r>
        <w:t>Background</w:t>
      </w:r>
    </w:p>
    <w:p w:rsidR="007257FE" w:rsidRDefault="007257FE" w:rsidP="007257FE">
      <w:r>
        <w:t>For almost three decades ECMWF has used the SMS (Supervisor Monitoring Scheduler) package to control the workflow for the Centre's operational models and systems. Written at ECMWF, it allow</w:t>
      </w:r>
      <w:r w:rsidR="00C63081">
        <w:t>s</w:t>
      </w:r>
      <w:r>
        <w:t xml:space="preserve"> jobs design, submission and monitoring both in the research and the operations departments, providing common tools </w:t>
      </w:r>
      <w:r w:rsidR="00456395">
        <w:t>for scientists</w:t>
      </w:r>
      <w:r>
        <w:t xml:space="preserve">, analysts and operators, to cooperate. </w:t>
      </w:r>
    </w:p>
    <w:p w:rsidR="00C421A8" w:rsidRPr="00C421A8" w:rsidRDefault="00C421A8" w:rsidP="00C421A8">
      <w:pPr>
        <w:pStyle w:val="Heading1"/>
      </w:pPr>
      <w:r>
        <w:t>Replacement</w:t>
      </w:r>
    </w:p>
    <w:p w:rsidR="007257FE" w:rsidRDefault="00C63081" w:rsidP="007257FE">
      <w:r>
        <w:t>The replacement, e</w:t>
      </w:r>
      <w:r w:rsidR="001A4893">
        <w:t xml:space="preserve">cFlow, will supersede SMS in the near future.  </w:t>
      </w:r>
      <w:r w:rsidR="007257FE">
        <w:t xml:space="preserve">It </w:t>
      </w:r>
      <w:r w:rsidR="00D03675">
        <w:t>is a complete rewrite</w:t>
      </w:r>
      <w:r w:rsidR="007257FE">
        <w:t xml:space="preserve"> from scratch us</w:t>
      </w:r>
      <w:r w:rsidR="00456395">
        <w:t xml:space="preserve">ing object oriented </w:t>
      </w:r>
      <w:r w:rsidR="00D03675">
        <w:t xml:space="preserve">methodology </w:t>
      </w:r>
      <w:r w:rsidR="00456395">
        <w:t>and modern standardised components</w:t>
      </w:r>
      <w:r w:rsidR="00D03675">
        <w:t xml:space="preserve"> and </w:t>
      </w:r>
      <w:r>
        <w:t xml:space="preserve">will act as </w:t>
      </w:r>
      <w:r w:rsidR="007257FE">
        <w:t xml:space="preserve">a </w:t>
      </w:r>
      <w:r>
        <w:t>comprehensive</w:t>
      </w:r>
      <w:r w:rsidR="007257FE">
        <w:t xml:space="preserve"> replacement </w:t>
      </w:r>
      <w:r>
        <w:t>for</w:t>
      </w:r>
      <w:r w:rsidR="007257FE">
        <w:t xml:space="preserve"> SMS. </w:t>
      </w:r>
      <w:r w:rsidR="001A4893">
        <w:t>The rewrite will help improve maintainability, allow easier modification and introduce object orientated features.</w:t>
      </w:r>
    </w:p>
    <w:p w:rsidR="00C63081" w:rsidRDefault="00456395" w:rsidP="00CE2A2A">
      <w:r>
        <w:t xml:space="preserve">Like its predecessor, </w:t>
      </w:r>
      <w:r w:rsidR="00C63081">
        <w:t>e</w:t>
      </w:r>
      <w:r w:rsidR="00862D93">
        <w:t>c</w:t>
      </w:r>
      <w:r w:rsidR="00CE2A2A">
        <w:t xml:space="preserve">Flow is a work flow package </w:t>
      </w:r>
      <w:r>
        <w:t xml:space="preserve">manager </w:t>
      </w:r>
      <w:r w:rsidR="00CE2A2A">
        <w:t>that enables users to run a large</w:t>
      </w:r>
      <w:r w:rsidR="008D3457">
        <w:t xml:space="preserve"> </w:t>
      </w:r>
      <w:r w:rsidR="00CE2A2A">
        <w:t>number of programs</w:t>
      </w:r>
      <w:r w:rsidR="00C769EB">
        <w:t xml:space="preserve"> (</w:t>
      </w:r>
      <w:r w:rsidR="00CE2A2A">
        <w:t>with dependencies on each other and on time)</w:t>
      </w:r>
      <w:r w:rsidR="008D3457">
        <w:t xml:space="preserve"> </w:t>
      </w:r>
      <w:r w:rsidR="00CE2A2A">
        <w:t>in a controlled environment. It provides tolerance for</w:t>
      </w:r>
      <w:r w:rsidR="008D3457">
        <w:t xml:space="preserve"> </w:t>
      </w:r>
      <w:r w:rsidR="00CE2A2A">
        <w:t>hardware and software failures, combined with good restart capabilities.</w:t>
      </w:r>
      <w:r w:rsidR="00C769EB">
        <w:t xml:space="preserve"> </w:t>
      </w:r>
    </w:p>
    <w:p w:rsidR="00C769EB" w:rsidRDefault="00A81721" w:rsidP="00CE2A2A">
      <w:r>
        <w:t xml:space="preserve">EcFlow runs as a server receiving requests from clients. The </w:t>
      </w:r>
      <w:r w:rsidR="008C6F6A">
        <w:t>command line</w:t>
      </w:r>
      <w:r>
        <w:t xml:space="preserve"> interface, </w:t>
      </w:r>
      <w:r w:rsidR="00C63081">
        <w:t>the graphical interface (</w:t>
      </w:r>
      <w:r>
        <w:t>ecFlowview</w:t>
      </w:r>
      <w:r w:rsidR="00C63081">
        <w:t>)</w:t>
      </w:r>
      <w:r>
        <w:t xml:space="preserve">, </w:t>
      </w:r>
      <w:r w:rsidR="00C63081">
        <w:t>tasks</w:t>
      </w:r>
      <w:r w:rsidR="008C6F6A">
        <w:t xml:space="preserve"> scripts</w:t>
      </w:r>
      <w:r w:rsidR="00C63081">
        <w:t xml:space="preserve"> </w:t>
      </w:r>
      <w:r>
        <w:t xml:space="preserve">and the Python API </w:t>
      </w:r>
      <w:r w:rsidR="00C63081">
        <w:t xml:space="preserve">(application interface) </w:t>
      </w:r>
      <w:r>
        <w:t xml:space="preserve">are the clients. The server is based on </w:t>
      </w:r>
      <w:r w:rsidR="008C6F6A">
        <w:t>C++/</w:t>
      </w:r>
      <w:r>
        <w:t>boost ASIO and uses TCP/IP</w:t>
      </w:r>
      <w:r w:rsidR="00C63081">
        <w:t xml:space="preserve"> for communication</w:t>
      </w:r>
      <w:r>
        <w:t xml:space="preserve">. Multiple servers can be run on the same </w:t>
      </w:r>
      <w:r w:rsidR="00C63081">
        <w:t>hardware</w:t>
      </w:r>
      <w:r>
        <w:t xml:space="preserve">.  </w:t>
      </w:r>
      <w:r w:rsidR="00CE2A2A">
        <w:t>E</w:t>
      </w:r>
      <w:r w:rsidR="00862D93">
        <w:t>c</w:t>
      </w:r>
      <w:r w:rsidR="00CE2A2A">
        <w:t xml:space="preserve">Flow </w:t>
      </w:r>
      <w:r>
        <w:t>submits</w:t>
      </w:r>
      <w:r w:rsidR="00CE2A2A">
        <w:t xml:space="preserve"> tasks</w:t>
      </w:r>
      <w:ins w:id="0" w:author="John Hodkinson" w:date="2011-07-14T16:10:00Z">
        <w:r w:rsidR="008F6E87">
          <w:t xml:space="preserve"> </w:t>
        </w:r>
      </w:ins>
      <w:r w:rsidR="00CE2A2A">
        <w:t xml:space="preserve">(jobs) and receives </w:t>
      </w:r>
      <w:r>
        <w:t>acknowledgements</w:t>
      </w:r>
      <w:r w:rsidR="00CE2A2A">
        <w:t xml:space="preserve"> from tasks</w:t>
      </w:r>
      <w:r w:rsidR="00C769EB">
        <w:t xml:space="preserve"> </w:t>
      </w:r>
      <w:r>
        <w:t xml:space="preserve">via </w:t>
      </w:r>
      <w:r w:rsidR="00CE2A2A">
        <w:t>child commands</w:t>
      </w:r>
      <w:r w:rsidR="00C769EB">
        <w:t xml:space="preserve"> </w:t>
      </w:r>
      <w:r w:rsidR="00CE2A2A">
        <w:t xml:space="preserve">embedded in the scripts. </w:t>
      </w:r>
      <w:r>
        <w:t>EcFlow</w:t>
      </w:r>
      <w:r w:rsidR="00CE2A2A">
        <w:t xml:space="preserve"> stores the relationship between tasks, and is</w:t>
      </w:r>
      <w:r w:rsidR="00C769EB">
        <w:t xml:space="preserve"> </w:t>
      </w:r>
      <w:r w:rsidR="00CE2A2A">
        <w:t xml:space="preserve">able to submit tasks dependent on </w:t>
      </w:r>
      <w:r>
        <w:t xml:space="preserve">the status of other tasks and </w:t>
      </w:r>
      <w:r w:rsidR="008C6F6A">
        <w:t>trigger</w:t>
      </w:r>
      <w:r>
        <w:t xml:space="preserve"> event</w:t>
      </w:r>
      <w:r w:rsidR="008C6F6A">
        <w:t>s</w:t>
      </w:r>
      <w:r>
        <w:t>, such as time</w:t>
      </w:r>
      <w:r w:rsidR="00CE2A2A">
        <w:t xml:space="preserve">. </w:t>
      </w:r>
      <w:r w:rsidR="00C769EB">
        <w:t xml:space="preserve">  </w:t>
      </w:r>
    </w:p>
    <w:p w:rsidR="00635747" w:rsidRDefault="00CE2A2A" w:rsidP="00CE2A2A">
      <w:r>
        <w:t xml:space="preserve">The </w:t>
      </w:r>
      <w:r w:rsidR="00635747">
        <w:t>command line</w:t>
      </w:r>
      <w:r>
        <w:t xml:space="preserve"> interface </w:t>
      </w:r>
      <w:r w:rsidR="00A81721">
        <w:t xml:space="preserve">for ecFlow </w:t>
      </w:r>
      <w:r>
        <w:t>allows the suite definition to be loaded and</w:t>
      </w:r>
      <w:r w:rsidR="00C769EB">
        <w:t xml:space="preserve"> </w:t>
      </w:r>
      <w:r>
        <w:t>retrieved from the server. It provides a rich set of commands for communication</w:t>
      </w:r>
      <w:r w:rsidR="00C769EB">
        <w:t xml:space="preserve"> </w:t>
      </w:r>
      <w:r>
        <w:t>with the server and provides similar capabilities to SMS</w:t>
      </w:r>
      <w:r w:rsidR="00C63081">
        <w:t xml:space="preserve">.  </w:t>
      </w:r>
      <w:r>
        <w:t xml:space="preserve">The </w:t>
      </w:r>
      <w:r w:rsidR="00456395">
        <w:t>Python</w:t>
      </w:r>
      <w:r>
        <w:t xml:space="preserve"> </w:t>
      </w:r>
      <w:r w:rsidR="00C63081">
        <w:t>API allows</w:t>
      </w:r>
      <w:r>
        <w:t xml:space="preserve"> the entire suite defin</w:t>
      </w:r>
      <w:r w:rsidR="00064F97">
        <w:t>ition structure to be specified and loaded into the server.</w:t>
      </w:r>
      <w:r w:rsidR="00C63081">
        <w:t xml:space="preserve"> A suite is a collection of interrelated tasks and is described by a definition file.</w:t>
      </w:r>
      <w:r w:rsidR="00C769EB">
        <w:t xml:space="preserve"> </w:t>
      </w:r>
      <w:r w:rsidR="00C63081">
        <w:t xml:space="preserve">The Python API </w:t>
      </w:r>
      <w:r>
        <w:t>also provides functionality for client to server communication.</w:t>
      </w:r>
      <w:r w:rsidR="00C769EB">
        <w:t xml:space="preserve"> </w:t>
      </w:r>
      <w:r>
        <w:t xml:space="preserve">In addition it allows checking of the suite, </w:t>
      </w:r>
      <w:r w:rsidR="00C63081">
        <w:t xml:space="preserve"> </w:t>
      </w:r>
      <w:r>
        <w:t xml:space="preserve"> test</w:t>
      </w:r>
      <w:r w:rsidR="00C63081">
        <w:t>ing</w:t>
      </w:r>
      <w:r>
        <w:t xml:space="preserve"> </w:t>
      </w:r>
      <w:r w:rsidR="00C63081">
        <w:t xml:space="preserve">the defined interrelations between tasks and other references and limits. </w:t>
      </w:r>
      <w:r>
        <w:t xml:space="preserve"> </w:t>
      </w:r>
    </w:p>
    <w:p w:rsidR="00C769EB" w:rsidRDefault="00CE2A2A" w:rsidP="00CE2A2A">
      <w:r>
        <w:t xml:space="preserve">Another feature of ecFlow is the simulator. </w:t>
      </w:r>
      <w:r w:rsidR="007768B9">
        <w:t xml:space="preserve">It can validate suites before the real job submission. </w:t>
      </w:r>
      <w:r>
        <w:t>The simulator can be run</w:t>
      </w:r>
      <w:r w:rsidR="00C769EB">
        <w:t xml:space="preserve"> </w:t>
      </w:r>
      <w:r>
        <w:t>without the need for scripts or the server. For suites which are known to complete,</w:t>
      </w:r>
      <w:r w:rsidR="00C769EB">
        <w:t xml:space="preserve"> </w:t>
      </w:r>
      <w:r>
        <w:t xml:space="preserve">it </w:t>
      </w:r>
      <w:r w:rsidR="007768B9">
        <w:t xml:space="preserve">also </w:t>
      </w:r>
      <w:r>
        <w:t xml:space="preserve">helps to detect </w:t>
      </w:r>
      <w:r w:rsidR="007768B9">
        <w:t xml:space="preserve">programming </w:t>
      </w:r>
      <w:r>
        <w:t>deadlocks.</w:t>
      </w:r>
      <w:r w:rsidR="00C769EB">
        <w:t xml:space="preserve"> </w:t>
      </w:r>
    </w:p>
    <w:p w:rsidR="00635747" w:rsidRDefault="00635747" w:rsidP="00CE2A2A">
      <w:r>
        <w:t xml:space="preserve">EcFlow provides user manual, online tutorial, Python API and reference documentation. </w:t>
      </w:r>
    </w:p>
    <w:p w:rsidR="00C769EB" w:rsidRDefault="00CE2A2A" w:rsidP="00C769EB">
      <w:pPr>
        <w:pStyle w:val="Heading1"/>
      </w:pPr>
      <w:r>
        <w:lastRenderedPageBreak/>
        <w:t>Other features of ecFlow</w:t>
      </w:r>
    </w:p>
    <w:p w:rsidR="00C769EB" w:rsidRDefault="003843CC" w:rsidP="003843CC">
      <w:r>
        <w:t>The initial graphical interface to ecFlow</w:t>
      </w:r>
      <w:r w:rsidR="007768B9">
        <w:t xml:space="preserve">, </w:t>
      </w:r>
      <w:r w:rsidR="00CE2A2A">
        <w:t>ecFlowview</w:t>
      </w:r>
      <w:r w:rsidR="007768B9">
        <w:t>,</w:t>
      </w:r>
      <w:r w:rsidR="00CE2A2A">
        <w:t xml:space="preserve"> is used to visualise and manage the suite hierarchy.</w:t>
      </w:r>
      <w:r w:rsidR="00C769EB">
        <w:t xml:space="preserve"> </w:t>
      </w:r>
      <w:r w:rsidR="00CE2A2A">
        <w:t xml:space="preserve">  </w:t>
      </w:r>
      <w:r w:rsidR="007768B9">
        <w:t xml:space="preserve">Currently </w:t>
      </w:r>
      <w:r w:rsidR="00E53BF9">
        <w:t>it</w:t>
      </w:r>
      <w:r w:rsidR="00CE2A2A">
        <w:t xml:space="preserve"> is </w:t>
      </w:r>
      <w:r>
        <w:t xml:space="preserve">based on and </w:t>
      </w:r>
      <w:r w:rsidR="00CE2A2A">
        <w:t>almost identical to</w:t>
      </w:r>
      <w:r w:rsidR="00E53BF9">
        <w:t xml:space="preserve"> the</w:t>
      </w:r>
      <w:r w:rsidR="00CE2A2A">
        <w:t xml:space="preserve"> </w:t>
      </w:r>
      <w:r w:rsidR="007768B9">
        <w:t xml:space="preserve">SMS graphical interface </w:t>
      </w:r>
      <w:r w:rsidR="00CE2A2A">
        <w:t xml:space="preserve">XCDP. </w:t>
      </w:r>
      <w:r>
        <w:t xml:space="preserve">The interface will be replaced </w:t>
      </w:r>
      <w:r w:rsidR="00CE2A2A">
        <w:t xml:space="preserve">in the </w:t>
      </w:r>
      <w:r>
        <w:t xml:space="preserve">near </w:t>
      </w:r>
      <w:r w:rsidR="00CE2A2A">
        <w:t>future</w:t>
      </w:r>
      <w:r>
        <w:t>, using more modern components</w:t>
      </w:r>
      <w:r w:rsidR="00CE2A2A">
        <w:t>.</w:t>
      </w:r>
      <w:r>
        <w:t xml:space="preserve"> </w:t>
      </w:r>
      <w:r w:rsidR="00C769EB">
        <w:t xml:space="preserve"> </w:t>
      </w:r>
    </w:p>
    <w:p w:rsidR="00C769EB" w:rsidRDefault="003843CC" w:rsidP="003843CC">
      <w:r>
        <w:t>EcFlow is written to be as p</w:t>
      </w:r>
      <w:r w:rsidR="00CE2A2A">
        <w:t>latform independent</w:t>
      </w:r>
      <w:r>
        <w:t xml:space="preserve"> as possible, by </w:t>
      </w:r>
      <w:r w:rsidR="00BD744F">
        <w:t xml:space="preserve">the </w:t>
      </w:r>
      <w:r>
        <w:t>use of standardised libraries.  We have built and are testing ecFlow</w:t>
      </w:r>
      <w:r w:rsidR="00CE2A2A">
        <w:t xml:space="preserve"> on </w:t>
      </w:r>
      <w:r>
        <w:t xml:space="preserve">the following operating systems: </w:t>
      </w:r>
      <w:r w:rsidR="008F6E87">
        <w:t>Linux</w:t>
      </w:r>
      <w:r w:rsidR="00C769EB">
        <w:t xml:space="preserve"> </w:t>
      </w:r>
      <w:r w:rsidR="00CE2A2A">
        <w:t>(</w:t>
      </w:r>
      <w:r w:rsidR="00456395">
        <w:t>SUSE</w:t>
      </w:r>
      <w:r w:rsidR="00CE2A2A">
        <w:t xml:space="preserve"> 10.3/11.3</w:t>
      </w:r>
      <w:r>
        <w:t xml:space="preserve"> and SLES 11</w:t>
      </w:r>
      <w:r w:rsidR="00CE2A2A">
        <w:t>)</w:t>
      </w:r>
      <w:r>
        <w:t>,</w:t>
      </w:r>
      <w:r w:rsidR="00CE2A2A">
        <w:t xml:space="preserve"> HP-UX</w:t>
      </w:r>
      <w:r w:rsidR="007768B9">
        <w:t xml:space="preserve"> </w:t>
      </w:r>
      <w:r w:rsidR="00CE2A2A">
        <w:t>(11.23)</w:t>
      </w:r>
      <w:r w:rsidR="00C769EB">
        <w:t xml:space="preserve"> </w:t>
      </w:r>
      <w:r w:rsidR="00CE2A2A">
        <w:t>and AIX</w:t>
      </w:r>
      <w:r w:rsidR="00E53BF9">
        <w:t xml:space="preserve"> </w:t>
      </w:r>
      <w:r w:rsidR="00CE2A2A">
        <w:t>(5.3)</w:t>
      </w:r>
    </w:p>
    <w:p w:rsidR="00C769EB" w:rsidRDefault="003843CC" w:rsidP="003843CC">
      <w:r>
        <w:t>The software has been built with a r</w:t>
      </w:r>
      <w:r w:rsidR="00CE2A2A">
        <w:t xml:space="preserve">ich suite of regression </w:t>
      </w:r>
      <w:r w:rsidR="0081538E">
        <w:t xml:space="preserve">tests. </w:t>
      </w:r>
      <w:r>
        <w:t>T</w:t>
      </w:r>
      <w:r w:rsidR="00CE2A2A">
        <w:t xml:space="preserve">hese tests validate the expected behaviour and detect </w:t>
      </w:r>
      <w:r>
        <w:t>regressions in</w:t>
      </w:r>
      <w:r w:rsidR="00CE2A2A">
        <w:t xml:space="preserve"> functionality and performance.</w:t>
      </w:r>
      <w:r w:rsidR="00C769EB">
        <w:t xml:space="preserve"> </w:t>
      </w:r>
      <w:r w:rsidR="00CE2A2A">
        <w:t xml:space="preserve">  They are run on each of the supported platforms.</w:t>
      </w:r>
      <w:r>
        <w:t xml:space="preserve">  </w:t>
      </w:r>
      <w:r w:rsidR="00CE2A2A">
        <w:t xml:space="preserve"> EcFlow has been </w:t>
      </w:r>
      <w:r>
        <w:t xml:space="preserve">written </w:t>
      </w:r>
      <w:r w:rsidR="00E53BF9">
        <w:t xml:space="preserve">and </w:t>
      </w:r>
      <w:r w:rsidR="00CE2A2A">
        <w:t xml:space="preserve">developed </w:t>
      </w:r>
      <w:r w:rsidR="0081538E">
        <w:t>in</w:t>
      </w:r>
      <w:r w:rsidR="00CE2A2A">
        <w:t xml:space="preserve"> C++ and </w:t>
      </w:r>
      <w:r w:rsidR="00456395">
        <w:t>Python</w:t>
      </w:r>
      <w:r w:rsidR="00E53BF9">
        <w:t>.</w:t>
      </w:r>
    </w:p>
    <w:p w:rsidR="00C769EB" w:rsidRDefault="00CE2A2A" w:rsidP="00C769EB">
      <w:pPr>
        <w:pStyle w:val="Heading1"/>
      </w:pPr>
      <w:r>
        <w:t xml:space="preserve">Similarities </w:t>
      </w:r>
      <w:r w:rsidR="005A004A">
        <w:t>to</w:t>
      </w:r>
      <w:r>
        <w:t xml:space="preserve"> SMS</w:t>
      </w:r>
    </w:p>
    <w:p w:rsidR="005A004A" w:rsidRDefault="003843CC" w:rsidP="00E53BF9">
      <w:r>
        <w:t>EcFlow</w:t>
      </w:r>
      <w:r w:rsidR="00CE2A2A">
        <w:t xml:space="preserve"> has similar functionality and structure to SMS</w:t>
      </w:r>
      <w:r w:rsidR="0093114C">
        <w:t>.</w:t>
      </w:r>
      <w:r w:rsidR="00E53BF9">
        <w:t xml:space="preserve">  </w:t>
      </w:r>
      <w:r w:rsidR="00CE2A2A">
        <w:t xml:space="preserve">Child commands </w:t>
      </w:r>
      <w:r w:rsidR="00E53BF9">
        <w:t xml:space="preserve">are </w:t>
      </w:r>
      <w:r w:rsidR="00CE2A2A">
        <w:t xml:space="preserve">embedded in </w:t>
      </w:r>
      <w:r w:rsidR="0093114C">
        <w:t xml:space="preserve">submitted </w:t>
      </w:r>
      <w:r w:rsidR="00CE2A2A">
        <w:t xml:space="preserve">scripts that communicate with the </w:t>
      </w:r>
      <w:r w:rsidR="00E53BF9">
        <w:t xml:space="preserve">ecFlow </w:t>
      </w:r>
      <w:r w:rsidR="00CE2A2A">
        <w:t>server</w:t>
      </w:r>
      <w:r w:rsidR="00E53BF9">
        <w:t>.  I</w:t>
      </w:r>
      <w:r w:rsidR="0093114C">
        <w:t>t</w:t>
      </w:r>
      <w:r w:rsidR="00E53BF9">
        <w:t xml:space="preserve"> supports v</w:t>
      </w:r>
      <w:r w:rsidR="00CE2A2A">
        <w:t xml:space="preserve">ariable </w:t>
      </w:r>
      <w:r w:rsidR="00E53BF9">
        <w:t>inheritance in the same way as SMS and also has w</w:t>
      </w:r>
      <w:r w:rsidR="00CE2A2A">
        <w:t>hite list</w:t>
      </w:r>
      <w:r w:rsidR="00E53BF9">
        <w:t>s</w:t>
      </w:r>
      <w:r w:rsidR="00CE2A2A">
        <w:t xml:space="preserve"> </w:t>
      </w:r>
      <w:r w:rsidR="00E53BF9">
        <w:t xml:space="preserve">for </w:t>
      </w:r>
      <w:r w:rsidR="00CE2A2A">
        <w:t>authentication of read/write client request.</w:t>
      </w:r>
      <w:r w:rsidR="00E53BF9">
        <w:t xml:space="preserve">  It shares the</w:t>
      </w:r>
      <w:r w:rsidR="005A004A">
        <w:t xml:space="preserve"> ability to dynamically add or remove whole suites on the fly using the client level interface or the Python API. </w:t>
      </w:r>
    </w:p>
    <w:p w:rsidR="00B3228C" w:rsidRDefault="00B575D0" w:rsidP="00B575D0">
      <w:r>
        <w:t xml:space="preserve">EcFlow scripts </w:t>
      </w:r>
      <w:r w:rsidR="00CE2A2A">
        <w:t>are similar</w:t>
      </w:r>
      <w:r w:rsidR="00C769EB">
        <w:t xml:space="preserve"> </w:t>
      </w:r>
      <w:r>
        <w:t>to those written for SMS.  The default extension has been changed to reflect the software change with</w:t>
      </w:r>
      <w:r w:rsidR="00E53BF9">
        <w:t xml:space="preserve"> </w:t>
      </w:r>
      <w:r w:rsidR="0093114C">
        <w:t>the “</w:t>
      </w:r>
      <w:r>
        <w:t xml:space="preserve">.ecf” </w:t>
      </w:r>
      <w:r w:rsidR="00E53BF9">
        <w:t xml:space="preserve">extension </w:t>
      </w:r>
      <w:r>
        <w:t>used rather than “.sms”.  EcFlow still has</w:t>
      </w:r>
      <w:r w:rsidR="00CE2A2A">
        <w:t xml:space="preserve"> </w:t>
      </w:r>
      <w:r w:rsidR="0093114C">
        <w:t xml:space="preserve">a </w:t>
      </w:r>
      <w:r w:rsidR="00CE2A2A">
        <w:t>pre</w:t>
      </w:r>
      <w:r w:rsidR="0093114C">
        <w:t>-</w:t>
      </w:r>
      <w:r w:rsidR="00CE2A2A">
        <w:t>processor to handle includes files and variable substitution</w:t>
      </w:r>
      <w:r>
        <w:t xml:space="preserve">, </w:t>
      </w:r>
      <w:r w:rsidR="0093114C">
        <w:t>though SMS</w:t>
      </w:r>
      <w:r w:rsidR="00CE2A2A">
        <w:t xml:space="preserve"> variables </w:t>
      </w:r>
      <w:r>
        <w:t xml:space="preserve">have been </w:t>
      </w:r>
      <w:r w:rsidR="00CE2A2A">
        <w:t>replaced with ECF_</w:t>
      </w:r>
      <w:r>
        <w:t xml:space="preserve"> labelled </w:t>
      </w:r>
      <w:r w:rsidR="0093114C">
        <w:t>equivalents,</w:t>
      </w:r>
      <w:r w:rsidR="00CE2A2A">
        <w:t xml:space="preserve"> e</w:t>
      </w:r>
      <w:r w:rsidR="008F6E87">
        <w:t>.g.</w:t>
      </w:r>
      <w:r w:rsidR="00C769EB">
        <w:t xml:space="preserve"> </w:t>
      </w:r>
      <w:r w:rsidR="00CE2A2A">
        <w:t xml:space="preserve"> </w:t>
      </w:r>
      <w:r w:rsidR="0093114C">
        <w:t>The</w:t>
      </w:r>
      <w:r>
        <w:t xml:space="preserve"> SMS variable</w:t>
      </w:r>
      <w:r w:rsidR="00CE2A2A">
        <w:t xml:space="preserve"> SMSHOME is replaced with ECF_</w:t>
      </w:r>
      <w:r w:rsidR="0093114C">
        <w:t>HOME.</w:t>
      </w:r>
      <w:r w:rsidR="00CE2A2A">
        <w:t xml:space="preserve">  </w:t>
      </w:r>
      <w:r w:rsidR="0093114C">
        <w:t>These changes are easy to migrate with a script and thus preserve</w:t>
      </w:r>
      <w:r w:rsidR="00CE2A2A">
        <w:t xml:space="preserve"> the investment made</w:t>
      </w:r>
      <w:r>
        <w:t xml:space="preserve"> in the initial software development</w:t>
      </w:r>
      <w:r w:rsidR="00CE2A2A">
        <w:t>.</w:t>
      </w:r>
      <w:r w:rsidR="00C769EB">
        <w:t xml:space="preserve"> </w:t>
      </w:r>
    </w:p>
    <w:p w:rsidR="00C769EB" w:rsidRDefault="00CE2A2A" w:rsidP="00C769EB">
      <w:pPr>
        <w:pStyle w:val="Heading1"/>
      </w:pPr>
      <w:r>
        <w:t>Difference with SMS</w:t>
      </w:r>
    </w:p>
    <w:p w:rsidR="00B3228C" w:rsidRDefault="00B575D0" w:rsidP="00EE6B4B">
      <w:r>
        <w:t>With the use of standardised libraries and by designing it in an object orientated way, m</w:t>
      </w:r>
      <w:r w:rsidR="00CE2A2A">
        <w:t xml:space="preserve">aintenance and enhancement </w:t>
      </w:r>
      <w:r>
        <w:t>of ecFlow is easier.  EcFlow is b</w:t>
      </w:r>
      <w:r w:rsidR="00CE2A2A">
        <w:t>uilt from the ground up in C+</w:t>
      </w:r>
      <w:r w:rsidR="0093114C">
        <w:t>+.</w:t>
      </w:r>
      <w:r>
        <w:t xml:space="preserve">  It is fully t</w:t>
      </w:r>
      <w:r w:rsidR="00CE2A2A">
        <w:t xml:space="preserve">est </w:t>
      </w:r>
      <w:r>
        <w:t>d</w:t>
      </w:r>
      <w:r w:rsidR="00CE2A2A">
        <w:t xml:space="preserve">riven, </w:t>
      </w:r>
      <w:r>
        <w:t>with a l</w:t>
      </w:r>
      <w:r w:rsidR="00CE2A2A">
        <w:t>arge set of unit and regression test</w:t>
      </w:r>
      <w:r>
        <w:t xml:space="preserve">s built in.  </w:t>
      </w:r>
      <w:r w:rsidR="00EE6B4B">
        <w:t xml:space="preserve">EcFlow also </w:t>
      </w:r>
      <w:r>
        <w:t>work</w:t>
      </w:r>
      <w:r w:rsidR="0093114C">
        <w:t>s</w:t>
      </w:r>
      <w:r>
        <w:t xml:space="preserve"> on 64 bit operating systems</w:t>
      </w:r>
      <w:r w:rsidR="0093114C">
        <w:t>,</w:t>
      </w:r>
      <w:r>
        <w:t xml:space="preserve"> like AIX</w:t>
      </w:r>
      <w:r w:rsidR="0093114C">
        <w:t>,</w:t>
      </w:r>
      <w:r w:rsidR="00EE6B4B">
        <w:t xml:space="preserve"> with</w:t>
      </w:r>
      <w:r w:rsidR="0093114C">
        <w:t>out the</w:t>
      </w:r>
      <w:r w:rsidR="00BD744F">
        <w:t xml:space="preserve"> need </w:t>
      </w:r>
      <w:r w:rsidR="00EE6B4B">
        <w:t xml:space="preserve">to </w:t>
      </w:r>
      <w:r>
        <w:t>compile in 32 bit mode.</w:t>
      </w:r>
    </w:p>
    <w:p w:rsidR="00B3228C" w:rsidRDefault="00B575D0" w:rsidP="00B575D0">
      <w:r>
        <w:t xml:space="preserve">Whilst </w:t>
      </w:r>
      <w:r w:rsidR="00CE2A2A">
        <w:t xml:space="preserve">SMS provided a custom scripting language, </w:t>
      </w:r>
      <w:r w:rsidR="008F6E87">
        <w:t>ecFlow</w:t>
      </w:r>
      <w:r w:rsidR="00CE2A2A">
        <w:t xml:space="preserve"> </w:t>
      </w:r>
      <w:r>
        <w:t>provides integration</w:t>
      </w:r>
      <w:r w:rsidR="00CE2A2A">
        <w:t xml:space="preserve"> with </w:t>
      </w:r>
      <w:r w:rsidR="0093114C">
        <w:t xml:space="preserve">the </w:t>
      </w:r>
      <w:r w:rsidR="00456395">
        <w:t>Python</w:t>
      </w:r>
      <w:r w:rsidR="0093114C">
        <w:t xml:space="preserve"> language</w:t>
      </w:r>
      <w:r w:rsidR="00CE2A2A">
        <w:t xml:space="preserve">, and </w:t>
      </w:r>
      <w:r w:rsidR="0093114C">
        <w:t xml:space="preserve">Python </w:t>
      </w:r>
      <w:r w:rsidR="00CE2A2A">
        <w:t>is used as a replacement for</w:t>
      </w:r>
      <w:r w:rsidR="00C769EB">
        <w:t xml:space="preserve"> </w:t>
      </w:r>
      <w:r w:rsidR="00CE2A2A">
        <w:t>CDP/text interface.</w:t>
      </w:r>
      <w:r w:rsidR="00C769EB">
        <w:t xml:space="preserve"> </w:t>
      </w:r>
      <w:r w:rsidR="00CE2A2A">
        <w:t xml:space="preserve">  </w:t>
      </w:r>
      <w:r w:rsidR="00137059">
        <w:t xml:space="preserve">The python API provides two main functions. It allows the suite definition to be built and provides functionality for interaction between the client and server. </w:t>
      </w:r>
      <w:r w:rsidR="00E6612D">
        <w:t xml:space="preserve"> This allows the suite definition to be loaded and retrieved from the server</w:t>
      </w:r>
      <w:r w:rsidR="00DC42E5">
        <w:t>.</w:t>
      </w:r>
    </w:p>
    <w:p w:rsidR="00F63189" w:rsidRDefault="00B575D0" w:rsidP="00B575D0">
      <w:pPr>
        <w:ind w:left="30"/>
      </w:pPr>
      <w:r>
        <w:t>However, a</w:t>
      </w:r>
      <w:r w:rsidR="00CE2A2A">
        <w:t xml:space="preserve">ny language can be used to create the suite definition </w:t>
      </w:r>
      <w:r>
        <w:t>file as</w:t>
      </w:r>
      <w:r w:rsidR="00CE2A2A">
        <w:t xml:space="preserve"> it </w:t>
      </w:r>
      <w:r>
        <w:t xml:space="preserve">has </w:t>
      </w:r>
      <w:r w:rsidR="00CE2A2A">
        <w:t>a published format. Th</w:t>
      </w:r>
      <w:r w:rsidR="0093114C">
        <w:t>e</w:t>
      </w:r>
      <w:r w:rsidR="00CE2A2A">
        <w:t xml:space="preserve"> format is similar</w:t>
      </w:r>
      <w:r w:rsidR="00C769EB">
        <w:t xml:space="preserve"> </w:t>
      </w:r>
      <w:r w:rsidR="00CE2A2A">
        <w:t>to the SMS format, to provide some compatibility.</w:t>
      </w:r>
      <w:r w:rsidR="00C769EB">
        <w:t xml:space="preserve"> </w:t>
      </w:r>
      <w:r w:rsidR="00CE2A2A">
        <w:t xml:space="preserve"> The </w:t>
      </w:r>
      <w:r w:rsidR="0093114C">
        <w:t xml:space="preserve">new </w:t>
      </w:r>
      <w:r w:rsidR="00CE2A2A">
        <w:t xml:space="preserve">format lacks </w:t>
      </w:r>
      <w:r>
        <w:t>c</w:t>
      </w:r>
      <w:r w:rsidR="008F6E87">
        <w:t>onditionals, looping</w:t>
      </w:r>
      <w:r w:rsidR="00CE2A2A">
        <w:t xml:space="preserve"> structures and</w:t>
      </w:r>
      <w:r w:rsidR="00C769EB">
        <w:t xml:space="preserve"> </w:t>
      </w:r>
      <w:r w:rsidR="00CE2A2A">
        <w:t>function definition</w:t>
      </w:r>
      <w:r>
        <w:t>s</w:t>
      </w:r>
      <w:r w:rsidR="00CE2A2A">
        <w:t>, since that capability is provided by the</w:t>
      </w:r>
      <w:r w:rsidR="00C769EB">
        <w:t xml:space="preserve"> </w:t>
      </w:r>
      <w:r w:rsidR="00CE2A2A">
        <w:t xml:space="preserve">  </w:t>
      </w:r>
      <w:r w:rsidR="00456395">
        <w:t>Python</w:t>
      </w:r>
      <w:r w:rsidR="00CE2A2A">
        <w:t xml:space="preserve"> extension.</w:t>
      </w:r>
    </w:p>
    <w:p w:rsidR="00F63189" w:rsidRDefault="00B575D0" w:rsidP="00B575D0">
      <w:r>
        <w:t xml:space="preserve">When a task </w:t>
      </w:r>
      <w:r w:rsidRPr="0093114C">
        <w:t>loses</w:t>
      </w:r>
      <w:r>
        <w:t xml:space="preserve"> communication with its submitting server (SMS or ecFlow) it is called a zombie.  EcFlow has been extended to allow for c</w:t>
      </w:r>
      <w:r w:rsidR="00CE2A2A">
        <w:t xml:space="preserve">ustomisable handling of </w:t>
      </w:r>
      <w:r>
        <w:t xml:space="preserve">zombies.  </w:t>
      </w:r>
      <w:r w:rsidR="00CE2A2A">
        <w:t>A new attribute specif</w:t>
      </w:r>
      <w:r>
        <w:t>ies</w:t>
      </w:r>
      <w:r w:rsidR="00CE2A2A">
        <w:t xml:space="preserve"> </w:t>
      </w:r>
      <w:r w:rsidR="00CE2A2A">
        <w:lastRenderedPageBreak/>
        <w:t xml:space="preserve">how zombies </w:t>
      </w:r>
      <w:r>
        <w:t>are</w:t>
      </w:r>
      <w:r w:rsidR="00CE2A2A">
        <w:t xml:space="preserve"> handled by</w:t>
      </w:r>
      <w:r w:rsidR="00C769EB">
        <w:t xml:space="preserve"> </w:t>
      </w:r>
      <w:r w:rsidR="00CE2A2A">
        <w:t>the client or server.</w:t>
      </w:r>
      <w:r w:rsidR="00C769EB">
        <w:t xml:space="preserve"> </w:t>
      </w:r>
      <w:r>
        <w:t xml:space="preserve"> </w:t>
      </w:r>
      <w:r w:rsidR="00CE2A2A">
        <w:t>For example</w:t>
      </w:r>
      <w:r>
        <w:t>,</w:t>
      </w:r>
      <w:r w:rsidR="00CE2A2A">
        <w:t xml:space="preserve"> we can add a zombie attribute </w:t>
      </w:r>
      <w:r>
        <w:t>so</w:t>
      </w:r>
      <w:r w:rsidR="00CE2A2A">
        <w:t xml:space="preserve"> that child label</w:t>
      </w:r>
      <w:r w:rsidR="00C769EB">
        <w:t xml:space="preserve"> </w:t>
      </w:r>
      <w:r w:rsidR="00CE2A2A">
        <w:t xml:space="preserve">commands do not block the scripts. This can be added at different </w:t>
      </w:r>
      <w:r w:rsidR="0093114C">
        <w:t>levels in</w:t>
      </w:r>
      <w:r w:rsidR="00CE2A2A">
        <w:t xml:space="preserve"> the node tree hierarchy.</w:t>
      </w:r>
    </w:p>
    <w:p w:rsidR="00EE6B4B" w:rsidRDefault="0093114C" w:rsidP="00EE6B4B">
      <w:r>
        <w:t>EcFlow</w:t>
      </w:r>
      <w:r w:rsidR="00EE6B4B">
        <w:t xml:space="preserve"> has also been designed with b</w:t>
      </w:r>
      <w:r w:rsidR="00CE2A2A">
        <w:t>etter error checking</w:t>
      </w:r>
      <w:r>
        <w:t>, such as:</w:t>
      </w:r>
    </w:p>
    <w:p w:rsidR="00F63189" w:rsidRDefault="00CE2A2A" w:rsidP="00EE6B4B">
      <w:pPr>
        <w:pStyle w:val="ListParagraph"/>
        <w:numPr>
          <w:ilvl w:val="0"/>
          <w:numId w:val="9"/>
        </w:numPr>
      </w:pPr>
      <w:r>
        <w:t xml:space="preserve">Trigger </w:t>
      </w:r>
      <w:r w:rsidR="00EE6B4B">
        <w:t xml:space="preserve">expressions checking </w:t>
      </w:r>
      <w:r w:rsidR="0093114C">
        <w:t>is</w:t>
      </w:r>
      <w:r>
        <w:t xml:space="preserve"> </w:t>
      </w:r>
      <w:r w:rsidR="00EE6B4B">
        <w:t>improved.</w:t>
      </w:r>
      <w:r>
        <w:t xml:space="preserve">   When a definition is loaded </w:t>
      </w:r>
      <w:r w:rsidR="00EE6B4B">
        <w:t>e</w:t>
      </w:r>
      <w:r>
        <w:t>xtern</w:t>
      </w:r>
      <w:r w:rsidR="00EE6B4B">
        <w:t>al references are</w:t>
      </w:r>
      <w:r>
        <w:t xml:space="preserve"> checked</w:t>
      </w:r>
      <w:r w:rsidR="00EE6B4B">
        <w:t xml:space="preserve"> i</w:t>
      </w:r>
      <w:r>
        <w:t xml:space="preserve">n the </w:t>
      </w:r>
      <w:r w:rsidR="00EE6B4B">
        <w:t xml:space="preserve">server. </w:t>
      </w:r>
      <w:r>
        <w:t>This provides early warning</w:t>
      </w:r>
      <w:r w:rsidR="00EE6B4B">
        <w:t>s</w:t>
      </w:r>
      <w:r w:rsidR="00C769EB">
        <w:t xml:space="preserve"> </w:t>
      </w:r>
      <w:r>
        <w:t>on trigger expression that never evaluate.</w:t>
      </w:r>
    </w:p>
    <w:p w:rsidR="00F63189" w:rsidRDefault="00CE2A2A" w:rsidP="00EE6B4B">
      <w:pPr>
        <w:pStyle w:val="ListParagraph"/>
        <w:numPr>
          <w:ilvl w:val="0"/>
          <w:numId w:val="4"/>
        </w:numPr>
      </w:pPr>
      <w:r>
        <w:t xml:space="preserve"> Job generation can be checked before loading the definition </w:t>
      </w:r>
      <w:r w:rsidR="00EE6B4B">
        <w:t>into the</w:t>
      </w:r>
      <w:r>
        <w:t xml:space="preserve"> </w:t>
      </w:r>
      <w:r w:rsidR="007257FE">
        <w:t>server. This</w:t>
      </w:r>
      <w:r>
        <w:t xml:space="preserve"> will check that script can be located</w:t>
      </w:r>
      <w:r w:rsidR="0093114C">
        <w:t>,</w:t>
      </w:r>
      <w:r>
        <w:t xml:space="preserve"> </w:t>
      </w:r>
      <w:r w:rsidR="0093114C">
        <w:t xml:space="preserve">that </w:t>
      </w:r>
      <w:r>
        <w:t>the</w:t>
      </w:r>
      <w:r w:rsidR="00C769EB">
        <w:t xml:space="preserve"> </w:t>
      </w:r>
      <w:r>
        <w:t xml:space="preserve">pre-processor can expand the include files and </w:t>
      </w:r>
      <w:r w:rsidR="00EE6B4B">
        <w:t>that variable substitution</w:t>
      </w:r>
      <w:r>
        <w:t xml:space="preserve"> works.</w:t>
      </w:r>
      <w:r w:rsidR="00C769EB">
        <w:t xml:space="preserve"> </w:t>
      </w:r>
      <w:r>
        <w:t xml:space="preserve">  Recursive include</w:t>
      </w:r>
      <w:r w:rsidR="00EE6B4B">
        <w:t xml:space="preserve"> files are also </w:t>
      </w:r>
      <w:r>
        <w:t>detected</w:t>
      </w:r>
      <w:r w:rsidR="00EE6B4B">
        <w:t>.</w:t>
      </w:r>
    </w:p>
    <w:p w:rsidR="00F63189" w:rsidRDefault="00CE2A2A" w:rsidP="00EE6B4B">
      <w:pPr>
        <w:pStyle w:val="ListParagraph"/>
        <w:numPr>
          <w:ilvl w:val="0"/>
          <w:numId w:val="4"/>
        </w:numPr>
      </w:pPr>
      <w:r>
        <w:t xml:space="preserve">Limit checking. </w:t>
      </w:r>
      <w:r w:rsidR="00EE6B4B">
        <w:t>R</w:t>
      </w:r>
      <w:r>
        <w:t xml:space="preserve">eferences to </w:t>
      </w:r>
      <w:r w:rsidR="00EE6B4B">
        <w:t>l</w:t>
      </w:r>
      <w:r>
        <w:t>imits are checked</w:t>
      </w:r>
      <w:r w:rsidR="00C769EB">
        <w:t xml:space="preserve"> </w:t>
      </w:r>
      <w:r>
        <w:t xml:space="preserve">to ensure they exist. Also the tokens specified on the </w:t>
      </w:r>
      <w:r w:rsidR="003234CD">
        <w:t>in-</w:t>
      </w:r>
      <w:r>
        <w:t>limit are</w:t>
      </w:r>
      <w:r w:rsidR="00EE6B4B">
        <w:t xml:space="preserve"> </w:t>
      </w:r>
      <w:r>
        <w:t xml:space="preserve">checked </w:t>
      </w:r>
      <w:r w:rsidR="0093114C">
        <w:t xml:space="preserve">to make sure that </w:t>
      </w:r>
      <w:r w:rsidR="003234CD">
        <w:t>they are not larger than the l</w:t>
      </w:r>
      <w:r>
        <w:t>imit size.</w:t>
      </w:r>
    </w:p>
    <w:p w:rsidR="00F63189" w:rsidRDefault="00CE2A2A" w:rsidP="00EE6B4B">
      <w:pPr>
        <w:pStyle w:val="ListParagraph"/>
        <w:numPr>
          <w:ilvl w:val="0"/>
          <w:numId w:val="4"/>
        </w:numPr>
      </w:pPr>
      <w:r>
        <w:t xml:space="preserve">Correct by construction approach </w:t>
      </w:r>
      <w:r w:rsidR="00EE6B4B">
        <w:t xml:space="preserve">is used </w:t>
      </w:r>
      <w:r>
        <w:t>when building the suite</w:t>
      </w:r>
      <w:r w:rsidR="00C769EB">
        <w:t xml:space="preserve"> </w:t>
      </w:r>
      <w:r w:rsidR="007257FE">
        <w:t xml:space="preserve">definition with the </w:t>
      </w:r>
      <w:r w:rsidR="00456395">
        <w:t>Python</w:t>
      </w:r>
      <w:r w:rsidR="007257FE">
        <w:t xml:space="preserve"> API</w:t>
      </w:r>
      <w:r>
        <w:t>.</w:t>
      </w:r>
    </w:p>
    <w:p w:rsidR="00F63189" w:rsidRDefault="00CE2A2A" w:rsidP="00F63189">
      <w:pPr>
        <w:pStyle w:val="ListParagraph"/>
        <w:numPr>
          <w:ilvl w:val="0"/>
          <w:numId w:val="4"/>
        </w:numPr>
      </w:pPr>
      <w:r>
        <w:t>The abort child command, now allows you to provide a reason</w:t>
      </w:r>
      <w:r w:rsidR="00EE6B4B">
        <w:t xml:space="preserve"> for the abort allowing for better handling of script problems.</w:t>
      </w:r>
    </w:p>
    <w:p w:rsidR="00F63189" w:rsidRDefault="00F63189" w:rsidP="00F63189">
      <w:pPr>
        <w:pStyle w:val="ListParagraph"/>
        <w:numPr>
          <w:ilvl w:val="0"/>
          <w:numId w:val="4"/>
        </w:numPr>
      </w:pPr>
      <w:r>
        <w:t>D</w:t>
      </w:r>
      <w:r w:rsidR="00CE2A2A">
        <w:t>efinition file</w:t>
      </w:r>
      <w:r w:rsidR="00EE6B4B">
        <w:t>s</w:t>
      </w:r>
      <w:r w:rsidR="00CE2A2A">
        <w:t xml:space="preserve"> can be simulated without the need </w:t>
      </w:r>
      <w:r w:rsidR="00EE6B4B">
        <w:t>for underlying</w:t>
      </w:r>
      <w:r w:rsidR="00CE2A2A">
        <w:t xml:space="preserve"> scripts</w:t>
      </w:r>
      <w:r w:rsidR="001D17B8">
        <w:t xml:space="preserve"> or server.</w:t>
      </w:r>
    </w:p>
    <w:p w:rsidR="00C769EB" w:rsidRDefault="00CE2A2A" w:rsidP="00F63189">
      <w:pPr>
        <w:pStyle w:val="ListParagraph"/>
        <w:numPr>
          <w:ilvl w:val="0"/>
          <w:numId w:val="4"/>
        </w:numPr>
      </w:pPr>
      <w:r>
        <w:t xml:space="preserve">Scripts provide facilities which allow for a </w:t>
      </w:r>
      <w:r w:rsidR="00EE6B4B">
        <w:t>more automated</w:t>
      </w:r>
      <w:r>
        <w:t xml:space="preserve"> way to kill process</w:t>
      </w:r>
      <w:r w:rsidR="0093114C">
        <w:t>es</w:t>
      </w:r>
      <w:r>
        <w:t>.</w:t>
      </w:r>
      <w:r w:rsidR="00C769EB">
        <w:t xml:space="preserve"> </w:t>
      </w:r>
    </w:p>
    <w:p w:rsidR="00C769EB" w:rsidRDefault="00C769EB" w:rsidP="00C769EB">
      <w:pPr>
        <w:pStyle w:val="Heading1"/>
      </w:pPr>
      <w:r>
        <w:t xml:space="preserve"> </w:t>
      </w:r>
      <w:r w:rsidR="00CE2A2A">
        <w:t>Incompatibilities</w:t>
      </w:r>
    </w:p>
    <w:p w:rsidR="00F63189" w:rsidRDefault="007257FE" w:rsidP="00EE6B4B">
      <w:r>
        <w:t>EcFlow</w:t>
      </w:r>
      <w:r w:rsidR="00CE2A2A">
        <w:t xml:space="preserve"> is a replacement for SMS</w:t>
      </w:r>
      <w:r w:rsidR="0093114C">
        <w:t xml:space="preserve"> </w:t>
      </w:r>
      <w:r w:rsidR="00CE2A2A">
        <w:t>provid</w:t>
      </w:r>
      <w:r w:rsidR="0093114C">
        <w:t>ing</w:t>
      </w:r>
      <w:r w:rsidR="00CE2A2A">
        <w:t xml:space="preserve"> similar capabilities.</w:t>
      </w:r>
      <w:r w:rsidR="00C769EB">
        <w:t xml:space="preserve"> </w:t>
      </w:r>
      <w:r w:rsidR="00CE2A2A">
        <w:t xml:space="preserve">  Hence not all the functionality will be present in the first release.</w:t>
      </w:r>
      <w:r w:rsidR="00C769EB">
        <w:t xml:space="preserve"> </w:t>
      </w:r>
      <w:r w:rsidR="00CE2A2A">
        <w:t xml:space="preserve">  Currently auto-</w:t>
      </w:r>
      <w:r>
        <w:t>restore, auto</w:t>
      </w:r>
      <w:r w:rsidR="00CE2A2A">
        <w:t>-migrate and aliases have not been implemented.</w:t>
      </w:r>
      <w:r w:rsidR="00C769EB">
        <w:t xml:space="preserve"> </w:t>
      </w:r>
      <w:r w:rsidR="00CE2A2A">
        <w:t xml:space="preserve">  This will be added in a future version.</w:t>
      </w:r>
      <w:r w:rsidR="00C769EB">
        <w:t xml:space="preserve"> </w:t>
      </w:r>
      <w:r w:rsidR="00CE2A2A">
        <w:t xml:space="preserve">  SMS constructs owner,</w:t>
      </w:r>
      <w:r>
        <w:t xml:space="preserve"> </w:t>
      </w:r>
      <w:r w:rsidR="00CE2A2A">
        <w:t>action,</w:t>
      </w:r>
      <w:r>
        <w:t xml:space="preserve"> </w:t>
      </w:r>
      <w:r w:rsidR="00CE2A2A">
        <w:t>text,</w:t>
      </w:r>
      <w:r>
        <w:t xml:space="preserve"> </w:t>
      </w:r>
      <w:r w:rsidR="00CE2A2A">
        <w:t>abort are no longer supported.</w:t>
      </w:r>
    </w:p>
    <w:p w:rsidR="00C769EB" w:rsidRDefault="00CE2A2A" w:rsidP="00EE6B4B">
      <w:r>
        <w:t>The replacement does not provide, looping and conditional statements</w:t>
      </w:r>
      <w:r w:rsidR="00C769EB">
        <w:t xml:space="preserve"> </w:t>
      </w:r>
      <w:r>
        <w:t>or function definition</w:t>
      </w:r>
      <w:r w:rsidR="00EE6B4B">
        <w:t>s</w:t>
      </w:r>
      <w:r>
        <w:t>.</w:t>
      </w:r>
      <w:r w:rsidR="00C769EB">
        <w:t xml:space="preserve"> </w:t>
      </w:r>
      <w:r>
        <w:t xml:space="preserve">  However</w:t>
      </w:r>
      <w:r w:rsidR="00EE6B4B">
        <w:t>,</w:t>
      </w:r>
      <w:r>
        <w:t xml:space="preserve"> since we will have a defined file format, any language can</w:t>
      </w:r>
      <w:r w:rsidR="00EE6B4B">
        <w:t xml:space="preserve"> </w:t>
      </w:r>
      <w:r>
        <w:t>be used to generate the structure of the definition file.</w:t>
      </w:r>
      <w:r w:rsidR="00C769EB">
        <w:t xml:space="preserve"> </w:t>
      </w:r>
      <w:r>
        <w:t xml:space="preserve">  </w:t>
      </w:r>
      <w:r w:rsidR="00456395">
        <w:t>Python</w:t>
      </w:r>
      <w:r>
        <w:t xml:space="preserve"> integration replaces CDP and will provide looping and </w:t>
      </w:r>
      <w:r w:rsidR="0093114C">
        <w:t>conditional statements</w:t>
      </w:r>
      <w:r>
        <w:t xml:space="preserve"> and functions.</w:t>
      </w:r>
      <w:r w:rsidR="00C769EB">
        <w:t xml:space="preserve"> </w:t>
      </w:r>
    </w:p>
    <w:p w:rsidR="00C769EB" w:rsidRDefault="00CE2A2A" w:rsidP="00C769EB">
      <w:pPr>
        <w:pStyle w:val="Heading1"/>
      </w:pPr>
      <w:r>
        <w:t>Migration</w:t>
      </w:r>
      <w:r w:rsidR="00C769EB">
        <w:t xml:space="preserve"> </w:t>
      </w:r>
    </w:p>
    <w:p w:rsidR="00F63189" w:rsidRDefault="007257FE" w:rsidP="003B3CE7">
      <w:r>
        <w:t>EcFlow</w:t>
      </w:r>
      <w:r w:rsidR="00CE2A2A">
        <w:t xml:space="preserve"> will first be validated </w:t>
      </w:r>
      <w:r w:rsidR="0093114C">
        <w:t>by the operations</w:t>
      </w:r>
      <w:r w:rsidR="00CE2A2A">
        <w:t xml:space="preserve"> department</w:t>
      </w:r>
      <w:r w:rsidR="0093114C">
        <w:t xml:space="preserve"> at ECMWF</w:t>
      </w:r>
      <w:r w:rsidR="00CE2A2A">
        <w:t>.</w:t>
      </w:r>
      <w:r w:rsidR="00C769EB">
        <w:t xml:space="preserve"> </w:t>
      </w:r>
      <w:r w:rsidR="00CE2A2A">
        <w:t xml:space="preserve">  Once this has been done and </w:t>
      </w:r>
      <w:r w:rsidR="00EE6B4B">
        <w:t xml:space="preserve">a </w:t>
      </w:r>
      <w:r w:rsidR="00CE2A2A">
        <w:t>level of stability established,</w:t>
      </w:r>
      <w:r w:rsidR="00C769EB">
        <w:t xml:space="preserve"> </w:t>
      </w:r>
      <w:r w:rsidR="00CE2A2A">
        <w:t xml:space="preserve">  it will be opened up to other departments</w:t>
      </w:r>
      <w:r w:rsidR="00EE6B4B">
        <w:t xml:space="preserve"> </w:t>
      </w:r>
      <w:r w:rsidR="0093114C">
        <w:t>internally and</w:t>
      </w:r>
      <w:r w:rsidR="00CE2A2A">
        <w:t xml:space="preserve"> then eventually</w:t>
      </w:r>
      <w:r w:rsidR="00C769EB">
        <w:t xml:space="preserve"> </w:t>
      </w:r>
      <w:r w:rsidR="00CE2A2A">
        <w:t xml:space="preserve">  the member states.</w:t>
      </w:r>
    </w:p>
    <w:p w:rsidR="00F63189" w:rsidRDefault="00CE2A2A" w:rsidP="003B3CE7">
      <w:r>
        <w:t>The task scripts and header files can be re-used</w:t>
      </w:r>
      <w:r w:rsidR="00EE6B4B">
        <w:t xml:space="preserve"> with a little modification, such as r</w:t>
      </w:r>
      <w:r>
        <w:t>enam</w:t>
      </w:r>
      <w:r w:rsidR="00EE6B4B">
        <w:t>ing</w:t>
      </w:r>
      <w:r>
        <w:t xml:space="preserve"> of SMS </w:t>
      </w:r>
      <w:r w:rsidR="00EE6B4B">
        <w:t>variables to</w:t>
      </w:r>
      <w:r w:rsidR="007257FE">
        <w:t xml:space="preserve"> e</w:t>
      </w:r>
      <w:r>
        <w:t xml:space="preserve">cFlow variables and </w:t>
      </w:r>
      <w:r w:rsidR="00EE6B4B">
        <w:t xml:space="preserve">of the </w:t>
      </w:r>
      <w:r>
        <w:t>child commands.</w:t>
      </w:r>
    </w:p>
    <w:p w:rsidR="00C769EB" w:rsidRDefault="005B14C4" w:rsidP="003B3CE7">
      <w:r>
        <w:t xml:space="preserve">There are several routes available for migrating the definition file. The simplest route would involve dumping a flat file from SMS. This is directly readable from ecFlow since there are no conditionals or loops. </w:t>
      </w:r>
      <w:r w:rsidR="00CE2A2A">
        <w:t>A completely automated migration from CDP based definition file</w:t>
      </w:r>
      <w:r w:rsidR="00C769EB">
        <w:t xml:space="preserve"> </w:t>
      </w:r>
      <w:r w:rsidR="00CE2A2A">
        <w:t xml:space="preserve">to </w:t>
      </w:r>
      <w:r w:rsidR="007257FE">
        <w:t>ecFlow</w:t>
      </w:r>
      <w:r w:rsidR="00CE2A2A">
        <w:t xml:space="preserve"> based </w:t>
      </w:r>
      <w:r w:rsidR="00456395">
        <w:t>Python</w:t>
      </w:r>
      <w:r w:rsidR="00CE2A2A">
        <w:t xml:space="preserve"> scripts will not be possible.</w:t>
      </w:r>
      <w:r w:rsidR="00C769EB">
        <w:t xml:space="preserve"> </w:t>
      </w:r>
      <w:r w:rsidR="00CE2A2A">
        <w:t xml:space="preserve">  It should be noted that </w:t>
      </w:r>
      <w:r w:rsidR="00456395">
        <w:t>Python</w:t>
      </w:r>
      <w:r w:rsidR="00CE2A2A">
        <w:t xml:space="preserve"> is fully object oriented language,</w:t>
      </w:r>
      <w:r w:rsidR="00C769EB">
        <w:t xml:space="preserve"> </w:t>
      </w:r>
      <w:r w:rsidR="00CE2A2A">
        <w:t xml:space="preserve">  and in order to take full advantage, it's recommended that the</w:t>
      </w:r>
      <w:r w:rsidR="00C769EB">
        <w:t xml:space="preserve"> </w:t>
      </w:r>
      <w:r w:rsidR="00CE2A2A">
        <w:t xml:space="preserve">  CDP scripts are completely re-written. This will allow for</w:t>
      </w:r>
      <w:r w:rsidR="00C769EB">
        <w:t xml:space="preserve"> </w:t>
      </w:r>
      <w:r w:rsidR="00CE2A2A">
        <w:t>more compact and maintainable representation.</w:t>
      </w:r>
      <w:r w:rsidR="00C769EB">
        <w:t xml:space="preserve"> </w:t>
      </w:r>
    </w:p>
    <w:p w:rsidR="00C769EB" w:rsidRDefault="00C769EB" w:rsidP="00C769EB">
      <w:pPr>
        <w:pStyle w:val="Heading1"/>
      </w:pPr>
      <w:r>
        <w:lastRenderedPageBreak/>
        <w:t xml:space="preserve"> </w:t>
      </w:r>
      <w:r w:rsidR="00CE2A2A">
        <w:t>Correct by Construction</w:t>
      </w:r>
    </w:p>
    <w:p w:rsidR="00C769EB" w:rsidRDefault="00C769EB" w:rsidP="00CE2A2A">
      <w:r>
        <w:t xml:space="preserve"> </w:t>
      </w:r>
      <w:r w:rsidR="00CE2A2A">
        <w:t xml:space="preserve">The following examples show usage of the </w:t>
      </w:r>
      <w:r w:rsidR="003B3CE7">
        <w:t xml:space="preserve">new </w:t>
      </w:r>
      <w:r w:rsidR="00456395">
        <w:t>Python</w:t>
      </w:r>
      <w:r w:rsidR="00CE2A2A">
        <w:t xml:space="preserve"> </w:t>
      </w:r>
      <w:r w:rsidR="007257FE">
        <w:t>API</w:t>
      </w:r>
      <w:r w:rsidR="00CE2A2A">
        <w:t xml:space="preserve">. The </w:t>
      </w:r>
      <w:r w:rsidR="007257FE">
        <w:t xml:space="preserve">API </w:t>
      </w:r>
      <w:r w:rsidR="00CE2A2A">
        <w:t>supports</w:t>
      </w:r>
      <w:r>
        <w:t xml:space="preserve"> </w:t>
      </w:r>
      <w:r w:rsidR="00CE2A2A">
        <w:t>a correct by construction approach. For example adding tasks of the same</w:t>
      </w:r>
      <w:r>
        <w:t xml:space="preserve"> </w:t>
      </w:r>
      <w:r w:rsidR="00CE2A2A">
        <w:t>name at the same level, will throw a RuntimeError exception:</w:t>
      </w:r>
      <w:r>
        <w:t xml:space="preserve"> </w:t>
      </w:r>
    </w:p>
    <w:p w:rsidR="00F63189" w:rsidRDefault="00CE2A2A" w:rsidP="00F63189">
      <w:pPr>
        <w:pStyle w:val="Subtitle"/>
      </w:pPr>
      <w:r>
        <w:t xml:space="preserve"> Example 1</w:t>
      </w:r>
      <w:r w:rsidR="00C769EB">
        <w:t xml:space="preserve"> </w:t>
      </w:r>
      <w:r>
        <w:t xml:space="preserve"> </w:t>
      </w:r>
    </w:p>
    <w:p w:rsidR="00C769EB" w:rsidRPr="00F63189" w:rsidRDefault="00CE2A2A" w:rsidP="00BC5397">
      <w:pPr>
        <w:ind w:left="720"/>
        <w:rPr>
          <w:rStyle w:val="SubtleEmphasis"/>
        </w:rPr>
      </w:pPr>
      <w:r w:rsidRPr="00F63189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import</w:t>
      </w:r>
      <w:r w:rsidRPr="00F63189">
        <w:rPr>
          <w:rStyle w:val="SubtleEmphasis"/>
        </w:rPr>
        <w:t xml:space="preserve"> ecflow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 xml:space="preserve"> defs = ecflow.Defs()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 = defs.add_suite("s1")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suite.add_task("t1")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suite.add_task("t1")    # RuntimeError exception thrown</w:t>
      </w:r>
      <w:r w:rsidR="00C769EB" w:rsidRPr="00F63189">
        <w:rPr>
          <w:rStyle w:val="SubtleEmphasis"/>
        </w:rPr>
        <w:t xml:space="preserve"> </w:t>
      </w:r>
    </w:p>
    <w:p w:rsidR="00C769EB" w:rsidRDefault="00CE2A2A" w:rsidP="00CE2A2A">
      <w:r>
        <w:t xml:space="preserve">   &gt;&gt; RuntimeError: Add Task failed: A task of name 't1' already exist on node SUITE:/s1</w:t>
      </w:r>
      <w:r w:rsidR="00C769EB">
        <w:t xml:space="preserve"> </w:t>
      </w:r>
    </w:p>
    <w:p w:rsidR="00F63189" w:rsidRDefault="00CE2A2A" w:rsidP="00F63189">
      <w:pPr>
        <w:pStyle w:val="Subtitle"/>
      </w:pPr>
      <w:r>
        <w:t>Example 2</w:t>
      </w:r>
    </w:p>
    <w:p w:rsidR="003B3CE7" w:rsidRDefault="003B3CE7" w:rsidP="003B3CE7">
      <w:r>
        <w:t xml:space="preserve"> Adding dependencies like dates are also checked: </w:t>
      </w:r>
    </w:p>
    <w:p w:rsidR="00C769EB" w:rsidRPr="00F63189" w:rsidRDefault="00CE2A2A" w:rsidP="00BC5397">
      <w:pPr>
        <w:ind w:left="720"/>
        <w:rPr>
          <w:rStyle w:val="SubtleEmphasis"/>
        </w:rPr>
      </w:pPr>
      <w:r w:rsidRPr="00196A30">
        <w:rPr>
          <w:rStyle w:val="SubtleEmphasis"/>
          <w:color w:val="00B050"/>
        </w:rPr>
        <w:t>import</w:t>
      </w:r>
      <w:r w:rsidRPr="00F63189">
        <w:rPr>
          <w:rStyle w:val="SubtleEmphasis"/>
        </w:rPr>
        <w:t xml:space="preserve"> ecflow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defs = ecflow.Defs()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 = defs.add_suite("s1")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task t1 = suite.add_task("t1")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t1.add_date(1,14,2007)  # day,month,year, month is not valid</w:t>
      </w:r>
      <w:r w:rsidR="00C769EB" w:rsidRPr="00F63189">
        <w:rPr>
          <w:rStyle w:val="SubtleEmphasis"/>
        </w:rPr>
        <w:t xml:space="preserve"> </w:t>
      </w:r>
    </w:p>
    <w:p w:rsidR="00C769EB" w:rsidRDefault="00CE2A2A" w:rsidP="00CE2A2A">
      <w:r>
        <w:t xml:space="preserve"> &gt;&gt; IndexError: Invalid Date(day,month,year): the month &gt;=0 and month &lt;= 12, where 0 means wild card</w:t>
      </w:r>
      <w:r w:rsidR="00C769EB">
        <w:t xml:space="preserve"> </w:t>
      </w:r>
    </w:p>
    <w:p w:rsidR="00C769EB" w:rsidRDefault="00CE2A2A" w:rsidP="00C769EB">
      <w:pPr>
        <w:pStyle w:val="Heading1"/>
      </w:pPr>
      <w:r>
        <w:t xml:space="preserve"> Checking</w:t>
      </w:r>
      <w:r w:rsidR="00C769EB">
        <w:t xml:space="preserve"> </w:t>
      </w:r>
      <w:r>
        <w:t xml:space="preserve"> </w:t>
      </w:r>
    </w:p>
    <w:p w:rsidR="00C769EB" w:rsidRDefault="00CE2A2A" w:rsidP="00C769EB">
      <w:pPr>
        <w:pStyle w:val="Heading2"/>
      </w:pPr>
      <w:r>
        <w:t xml:space="preserve"> Expression Checking:</w:t>
      </w:r>
      <w:r w:rsidR="00C769EB">
        <w:t xml:space="preserve"> </w:t>
      </w:r>
    </w:p>
    <w:p w:rsidR="00C769EB" w:rsidRDefault="00F63189" w:rsidP="00CE2A2A">
      <w:r>
        <w:t>S</w:t>
      </w:r>
      <w:r w:rsidR="00CE2A2A">
        <w:t>ome checking has to be deferred until the definition is fully defined.</w:t>
      </w:r>
      <w:r w:rsidR="00C769EB">
        <w:t xml:space="preserve"> </w:t>
      </w:r>
      <w:r w:rsidR="00CE2A2A">
        <w:t xml:space="preserve">   Here</w:t>
      </w:r>
      <w:r w:rsidR="003B3CE7">
        <w:t xml:space="preserve"> i</w:t>
      </w:r>
      <w:r w:rsidR="00CE2A2A">
        <w:t xml:space="preserve">s a simple example, showing </w:t>
      </w:r>
      <w:r w:rsidR="0093114C">
        <w:t xml:space="preserve">the </w:t>
      </w:r>
      <w:r w:rsidR="00CE2A2A">
        <w:t>checking of trigger expressions:</w:t>
      </w:r>
      <w:r w:rsidR="00C769EB">
        <w:t xml:space="preserve"> </w:t>
      </w:r>
    </w:p>
    <w:p w:rsidR="00C769EB" w:rsidRPr="00F63189" w:rsidRDefault="00CE2A2A" w:rsidP="00BC5397">
      <w:pPr>
        <w:ind w:left="720" w:firstLine="30"/>
        <w:rPr>
          <w:rStyle w:val="SubtleEmphasis"/>
        </w:rPr>
      </w:pPr>
      <w:r w:rsidRPr="00196A30">
        <w:rPr>
          <w:rStyle w:val="SubtleEmphasis"/>
          <w:color w:val="00B050"/>
        </w:rPr>
        <w:t xml:space="preserve">import </w:t>
      </w:r>
      <w:r w:rsidRPr="00F63189">
        <w:rPr>
          <w:rStyle w:val="SubtleEmphasis"/>
        </w:rPr>
        <w:t>ecflow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defs = ecflow.Defs()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 = defs.add_suite("s1");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suite.add_task("t2")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>suite.add_task("t1").add_trigger("t2 == active)")</w:t>
      </w:r>
      <w:r w:rsidR="00C769EB" w:rsidRPr="00F63189">
        <w:rPr>
          <w:rStyle w:val="SubtleEmphasis"/>
        </w:rPr>
        <w:t xml:space="preserve"> </w:t>
      </w:r>
      <w:r w:rsidRPr="00F63189">
        <w:rPr>
          <w:rStyle w:val="SubtleEmphasis"/>
        </w:rPr>
        <w:t xml:space="preserve">     </w:t>
      </w:r>
      <w:r w:rsidR="00F63189" w:rsidRPr="00F63189">
        <w:rPr>
          <w:rStyle w:val="SubtleEmphasis"/>
        </w:rPr>
        <w:br/>
      </w:r>
      <w:r w:rsidRPr="00F63189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assert</w:t>
      </w:r>
      <w:r w:rsidRPr="00F63189">
        <w:rPr>
          <w:rStyle w:val="SubtleEmphasis"/>
        </w:rPr>
        <w:t xml:space="preserve"> len(defs.check()) != 0,  "Expected Error: miss-matched brackets in expression."</w:t>
      </w:r>
      <w:r w:rsidR="00C769EB" w:rsidRPr="00F63189">
        <w:rPr>
          <w:rStyle w:val="SubtleEmphasis"/>
        </w:rPr>
        <w:t xml:space="preserve"> </w:t>
      </w:r>
    </w:p>
    <w:p w:rsidR="00F63189" w:rsidRDefault="00CE2A2A" w:rsidP="00F63189">
      <w:pPr>
        <w:pStyle w:val="Heading2"/>
      </w:pPr>
      <w:r>
        <w:t xml:space="preserve"> Job checking:</w:t>
      </w:r>
    </w:p>
    <w:p w:rsidR="00C769EB" w:rsidRDefault="00CE2A2A" w:rsidP="00CE2A2A">
      <w:r>
        <w:t xml:space="preserve">Job creation is </w:t>
      </w:r>
      <w:r w:rsidR="00672A47">
        <w:t xml:space="preserve">the </w:t>
      </w:r>
      <w:r>
        <w:t>process of locating a</w:t>
      </w:r>
      <w:r w:rsidR="00672A47">
        <w:t>n</w:t>
      </w:r>
      <w:r>
        <w:t xml:space="preserve"> '.ecf' script corresponding to a task</w:t>
      </w:r>
      <w:r w:rsidR="003B3CE7">
        <w:t xml:space="preserve"> </w:t>
      </w:r>
      <w:r>
        <w:t>and then generati</w:t>
      </w:r>
      <w:r w:rsidR="00672A47">
        <w:t>ng</w:t>
      </w:r>
      <w:r>
        <w:t xml:space="preserve"> </w:t>
      </w:r>
      <w:r w:rsidR="00672A47">
        <w:t>a</w:t>
      </w:r>
      <w:r>
        <w:t xml:space="preserve"> job file. This can also checked before a definition</w:t>
      </w:r>
      <w:r w:rsidR="003B3CE7">
        <w:t xml:space="preserve"> </w:t>
      </w:r>
      <w:r>
        <w:t xml:space="preserve">is loaded into the server using the </w:t>
      </w:r>
      <w:r w:rsidR="00456395">
        <w:t>Python</w:t>
      </w:r>
      <w:r>
        <w:t xml:space="preserve"> </w:t>
      </w:r>
      <w:r w:rsidR="007257FE">
        <w:t>API</w:t>
      </w:r>
      <w:r>
        <w:t>.</w:t>
      </w:r>
      <w:r w:rsidR="00C769EB">
        <w:t xml:space="preserve"> </w:t>
      </w:r>
    </w:p>
    <w:p w:rsidR="00C769EB" w:rsidRPr="00FF406C" w:rsidRDefault="00CE2A2A" w:rsidP="00BC5397">
      <w:pPr>
        <w:ind w:left="720"/>
        <w:rPr>
          <w:rStyle w:val="SubtleEmphasis"/>
        </w:rPr>
      </w:pPr>
      <w:r w:rsidRPr="00FF406C">
        <w:rPr>
          <w:rStyle w:val="SubtleEmphasis"/>
        </w:rPr>
        <w:t># Generate jobs for the *ALL* tasks in the definition given by variable 'defs'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63189" w:rsidRPr="00FF406C">
        <w:rPr>
          <w:rStyle w:val="SubtleEmphasis"/>
        </w:rPr>
        <w:br/>
      </w:r>
      <w:r w:rsidRPr="00FF406C">
        <w:rPr>
          <w:rStyle w:val="SubtleEmphasis"/>
        </w:rPr>
        <w:t># and print errors to standard out.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lastRenderedPageBreak/>
        <w:t xml:space="preserve"> import</w:t>
      </w:r>
      <w:r w:rsidRPr="00FF406C">
        <w:rPr>
          <w:rStyle w:val="SubtleEmphasis"/>
        </w:rPr>
        <w:t xml:space="preserve"> ecflow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defs = ecflow.Defs()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 = defs.add_suite("s1");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suite.add_task("t1")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job_ctrl = JobCreationCtrl()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defs.check_job_creation( job_ctrl 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print</w:t>
      </w:r>
      <w:r w:rsidRPr="00FF406C">
        <w:rPr>
          <w:rStyle w:val="SubtleEmphasis"/>
        </w:rPr>
        <w:t xml:space="preserve"> job_ctrl.get_error_msg()</w:t>
      </w:r>
      <w:r w:rsidR="00C769EB" w:rsidRPr="00FF406C">
        <w:rPr>
          <w:rStyle w:val="SubtleEmphasis"/>
        </w:rPr>
        <w:t xml:space="preserve"> </w:t>
      </w:r>
    </w:p>
    <w:p w:rsidR="00C769EB" w:rsidRDefault="003B3CE7" w:rsidP="00CE2A2A">
      <w:r>
        <w:t>J</w:t>
      </w:r>
      <w:r w:rsidR="00CE2A2A">
        <w:t>ob control provides additional functionality to control</w:t>
      </w:r>
      <w:r>
        <w:t xml:space="preserve"> </w:t>
      </w:r>
      <w:r w:rsidR="00CE2A2A">
        <w:t>which nodes are generated and control over the directory used</w:t>
      </w:r>
      <w:r>
        <w:t xml:space="preserve"> </w:t>
      </w:r>
      <w:r w:rsidR="00CE2A2A">
        <w:t>for job generation.</w:t>
      </w:r>
      <w:r w:rsidR="00C769EB">
        <w:t xml:space="preserve"> </w:t>
      </w:r>
    </w:p>
    <w:p w:rsidR="00FF406C" w:rsidRDefault="00CE2A2A" w:rsidP="00FF406C">
      <w:pPr>
        <w:pStyle w:val="Heading2"/>
      </w:pPr>
      <w:r>
        <w:t>Dead Lock Checking:</w:t>
      </w:r>
    </w:p>
    <w:p w:rsidR="00C769EB" w:rsidRDefault="00CE2A2A" w:rsidP="00CE2A2A">
      <w:r>
        <w:t xml:space="preserve">Simulation allows </w:t>
      </w:r>
      <w:r w:rsidR="003B3CE7">
        <w:t xml:space="preserve">a suite </w:t>
      </w:r>
      <w:r>
        <w:t>definition to be checked without the need</w:t>
      </w:r>
      <w:r w:rsidR="00C769EB">
        <w:t xml:space="preserve"> </w:t>
      </w:r>
      <w:r>
        <w:t xml:space="preserve">for scripts or </w:t>
      </w:r>
      <w:r w:rsidR="00672A47">
        <w:t xml:space="preserve">a </w:t>
      </w:r>
      <w:r>
        <w:t>server. By default the simulation will run for</w:t>
      </w:r>
      <w:r w:rsidR="00C769EB">
        <w:t xml:space="preserve"> </w:t>
      </w:r>
      <w:r>
        <w:t>a year, before quitting. This can take a couple a seconds to</w:t>
      </w:r>
      <w:r w:rsidR="003B3CE7">
        <w:t xml:space="preserve"> </w:t>
      </w:r>
      <w:r>
        <w:t xml:space="preserve">a few minutes depending on the </w:t>
      </w:r>
      <w:r w:rsidR="003B3CE7">
        <w:t xml:space="preserve">complexity of the suite </w:t>
      </w:r>
      <w:r>
        <w:t>definition.</w:t>
      </w:r>
      <w:r w:rsidR="00C769EB">
        <w:t xml:space="preserve"> </w:t>
      </w:r>
      <w:r w:rsidR="003B3CE7">
        <w:t xml:space="preserve"> </w:t>
      </w:r>
      <w:r>
        <w:t>However</w:t>
      </w:r>
      <w:r w:rsidR="003B3CE7">
        <w:t>,</w:t>
      </w:r>
      <w:r>
        <w:t xml:space="preserve"> it is most useful where we have </w:t>
      </w:r>
      <w:r w:rsidR="003B3CE7">
        <w:t xml:space="preserve">a </w:t>
      </w:r>
      <w:r>
        <w:t>definition which is</w:t>
      </w:r>
      <w:r w:rsidR="003B3CE7">
        <w:t xml:space="preserve"> </w:t>
      </w:r>
      <w:r w:rsidR="00890889">
        <w:t xml:space="preserve">known to complete (i.e. has no infinite repeat or cron attributes). </w:t>
      </w:r>
      <w:r>
        <w:t>Here is an example which will cause a deadlock</w:t>
      </w:r>
      <w:r w:rsidR="003B3CE7">
        <w:t xml:space="preserve"> </w:t>
      </w:r>
      <w:r>
        <w:t>that is detectable by the simulator.</w:t>
      </w:r>
      <w:r w:rsidR="00C769EB">
        <w:t xml:space="preserve"> </w:t>
      </w:r>
    </w:p>
    <w:p w:rsidR="00C769EB" w:rsidRPr="00FF406C" w:rsidRDefault="00CE2A2A" w:rsidP="00BC5397">
      <w:pPr>
        <w:ind w:firstLine="720"/>
        <w:rPr>
          <w:rStyle w:val="SubtleEmphasis"/>
        </w:rPr>
      </w:pPr>
      <w:r w:rsidRP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import</w:t>
      </w:r>
      <w:r w:rsidRPr="00FF406C">
        <w:rPr>
          <w:rStyle w:val="SubtleEmphasis"/>
        </w:rPr>
        <w:t xml:space="preserve"> os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 xml:space="preserve"> </w:t>
      </w:r>
      <w:r w:rsidR="00BC5397">
        <w:rPr>
          <w:rStyle w:val="SubtleEmphasis"/>
        </w:rPr>
        <w:tab/>
      </w:r>
      <w:r w:rsidRPr="00196A30">
        <w:rPr>
          <w:rStyle w:val="SubtleEmphasis"/>
          <w:color w:val="00B050"/>
        </w:rPr>
        <w:t>from</w:t>
      </w:r>
      <w:r w:rsidRPr="00FF406C">
        <w:rPr>
          <w:rStyle w:val="SubtleEmphasis"/>
        </w:rPr>
        <w:t xml:space="preserve"> ecflow </w:t>
      </w:r>
      <w:r w:rsidRPr="00196A30">
        <w:rPr>
          <w:rStyle w:val="SubtleEmphasis"/>
          <w:color w:val="00B050"/>
        </w:rPr>
        <w:t>import</w:t>
      </w:r>
      <w:r w:rsidRPr="00FF406C">
        <w:rPr>
          <w:rStyle w:val="SubtleEmphasis"/>
        </w:rPr>
        <w:t xml:space="preserve"> *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BC5397">
      <w:pPr>
        <w:ind w:left="720" w:firstLine="30"/>
        <w:rPr>
          <w:rStyle w:val="SubtleEmphasis"/>
        </w:rPr>
      </w:pPr>
      <w:r w:rsidRPr="00FF406C">
        <w:rPr>
          <w:rStyle w:val="SubtleEmphasis"/>
        </w:rPr>
        <w:t>defs = Defs()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 xml:space="preserve"> suite = defs.add_suite("dead_lock")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fam = suite.add_family("family")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fam.add_task("t1").add_trigger("t2 == complete")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fam.add_task("t2").add_trigger("t1 == complete")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BC5397">
      <w:pPr>
        <w:ind w:left="720"/>
        <w:rPr>
          <w:rStyle w:val="SubtleEmphasis"/>
        </w:rPr>
      </w:pPr>
      <w:r w:rsidRPr="00FF406C">
        <w:rPr>
          <w:rStyle w:val="SubtleEmphasis"/>
        </w:rPr>
        <w:t>theResult = defs.simulate();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assert</w:t>
      </w:r>
      <w:r w:rsidRPr="00FF406C">
        <w:rPr>
          <w:rStyle w:val="SubtleEmphasis"/>
        </w:rPr>
        <w:t xml:space="preserve"> len(theResult) != 0,  "Expected simulation to return errors, but found none"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print</w:t>
      </w:r>
      <w:r w:rsidRPr="00FF406C">
        <w:rPr>
          <w:rStyle w:val="SubtleEmphasis"/>
        </w:rPr>
        <w:t xml:space="preserve"> theResult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BC5397">
      <w:pPr>
        <w:ind w:left="720"/>
        <w:rPr>
          <w:rStyle w:val="SubtleEmphasis"/>
        </w:rPr>
      </w:pPr>
      <w:r w:rsidRPr="00FF406C">
        <w:rPr>
          <w:rStyle w:val="SubtleEmphasis"/>
        </w:rPr>
        <w:t>os.remove("defs.depth")  # provides reason why simulation could not complete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os.remove("defs.flat")   </w:t>
      </w:r>
      <w:r w:rsidR="00BC5397">
        <w:rPr>
          <w:rStyle w:val="SubtleEmphasis"/>
        </w:rPr>
        <w:t xml:space="preserve"> </w:t>
      </w:r>
      <w:r w:rsidR="007A7B9F">
        <w:rPr>
          <w:rStyle w:val="SubtleEmphasis"/>
        </w:rPr>
        <w:t xml:space="preserve"> </w:t>
      </w:r>
      <w:r w:rsidR="00BC5397">
        <w:rPr>
          <w:rStyle w:val="SubtleEmphasis"/>
        </w:rPr>
        <w:t xml:space="preserve"> </w:t>
      </w:r>
      <w:r w:rsidRPr="00FF406C">
        <w:rPr>
          <w:rStyle w:val="SubtleEmphasis"/>
        </w:rPr>
        <w:t># provides reason why simulation could not complete</w:t>
      </w:r>
      <w:r w:rsidR="00C769EB" w:rsidRPr="00FF406C">
        <w:rPr>
          <w:rStyle w:val="SubtleEmphasis"/>
        </w:rPr>
        <w:t xml:space="preserve"> </w:t>
      </w:r>
    </w:p>
    <w:p w:rsidR="00C769EB" w:rsidRDefault="003B3CE7" w:rsidP="00CE2A2A">
      <w:r>
        <w:t>E</w:t>
      </w:r>
      <w:r w:rsidR="00CE2A2A">
        <w:t>arly check</w:t>
      </w:r>
      <w:r>
        <w:t xml:space="preserve">ing of the suite definition </w:t>
      </w:r>
      <w:r w:rsidR="00CE2A2A">
        <w:t>will help to speed up the development of suites.</w:t>
      </w:r>
      <w:r w:rsidR="00C769EB">
        <w:t xml:space="preserve"> </w:t>
      </w:r>
    </w:p>
    <w:p w:rsidR="00FF406C" w:rsidRDefault="00CE2A2A" w:rsidP="00FF406C">
      <w:pPr>
        <w:pStyle w:val="Heading1"/>
      </w:pPr>
      <w:r>
        <w:t>Client server communication</w:t>
      </w:r>
    </w:p>
    <w:p w:rsidR="00C769EB" w:rsidRDefault="00CE2A2A" w:rsidP="00CE2A2A">
      <w:r>
        <w:t xml:space="preserve">Once the definition has been created (by text or </w:t>
      </w:r>
      <w:r w:rsidR="00456395">
        <w:t>Python</w:t>
      </w:r>
      <w:r>
        <w:t xml:space="preserve"> </w:t>
      </w:r>
      <w:r w:rsidR="007257FE">
        <w:t>API</w:t>
      </w:r>
      <w:r>
        <w:t>) it can be</w:t>
      </w:r>
      <w:r w:rsidR="00C769EB">
        <w:t xml:space="preserve"> </w:t>
      </w:r>
      <w:r>
        <w:t>loaded into the server and played. This can be done in two ways.</w:t>
      </w:r>
      <w:r w:rsidR="00C769EB">
        <w:t xml:space="preserve"> </w:t>
      </w:r>
    </w:p>
    <w:p w:rsidR="00C769EB" w:rsidRDefault="00CE2A2A" w:rsidP="00FF406C">
      <w:pPr>
        <w:pStyle w:val="ListParagraph"/>
        <w:numPr>
          <w:ilvl w:val="0"/>
          <w:numId w:val="7"/>
        </w:numPr>
      </w:pPr>
      <w:r>
        <w:t>On the command line:</w:t>
      </w:r>
      <w:r w:rsidR="00C769EB">
        <w:t xml:space="preserve"> </w:t>
      </w:r>
    </w:p>
    <w:p w:rsidR="00C769EB" w:rsidRPr="00FF406C" w:rsidRDefault="00FF406C" w:rsidP="00BC5397">
      <w:pPr>
        <w:ind w:left="720"/>
        <w:rPr>
          <w:rStyle w:val="SubtleEmphasis"/>
        </w:rPr>
      </w:pPr>
      <w:r>
        <w:rPr>
          <w:rStyle w:val="SubtleEmphasis"/>
        </w:rPr>
        <w:t>&gt;</w:t>
      </w:r>
      <w:r w:rsidR="00CE2A2A" w:rsidRPr="00FF406C">
        <w:rPr>
          <w:rStyle w:val="SubtleEmphasis"/>
        </w:rPr>
        <w:t xml:space="preserve"> export ECF_PORT=3141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</w:t>
      </w:r>
      <w:r>
        <w:rPr>
          <w:rStyle w:val="SubtleEmphasis"/>
        </w:rPr>
        <w:br/>
        <w:t>&gt;</w:t>
      </w:r>
      <w:r w:rsidR="00CE2A2A" w:rsidRPr="00FF406C">
        <w:rPr>
          <w:rStyle w:val="SubtleEmphasis"/>
        </w:rPr>
        <w:t xml:space="preserve"> ecflow_client --restart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</w:t>
      </w:r>
      <w:r>
        <w:rPr>
          <w:rStyle w:val="SubtleEmphasis"/>
        </w:rPr>
        <w:br/>
        <w:t>&gt;</w:t>
      </w:r>
      <w:r w:rsidR="00CE2A2A" w:rsidRPr="00FF406C">
        <w:rPr>
          <w:rStyle w:val="SubtleEmphasis"/>
        </w:rPr>
        <w:t xml:space="preserve"> ecflow_client --load=/path/to/defs/file.def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</w:t>
      </w:r>
      <w:r>
        <w:rPr>
          <w:rStyle w:val="SubtleEmphasis"/>
        </w:rPr>
        <w:br/>
        <w:t>&gt;</w:t>
      </w:r>
      <w:r w:rsidR="00CE2A2A" w:rsidRPr="00FF406C">
        <w:rPr>
          <w:rStyle w:val="SubtleEmphasis"/>
        </w:rPr>
        <w:t xml:space="preserve"> ecflow_client --begin=s1</w:t>
      </w:r>
      <w:r w:rsidR="00C769EB" w:rsidRPr="00FF406C">
        <w:rPr>
          <w:rStyle w:val="SubtleEmphasis"/>
        </w:rPr>
        <w:t xml:space="preserve"> </w:t>
      </w:r>
    </w:p>
    <w:p w:rsidR="00C769EB" w:rsidRDefault="00CE2A2A" w:rsidP="00FF406C">
      <w:pPr>
        <w:pStyle w:val="ListParagraph"/>
        <w:numPr>
          <w:ilvl w:val="0"/>
          <w:numId w:val="7"/>
        </w:numPr>
      </w:pPr>
      <w:r>
        <w:lastRenderedPageBreak/>
        <w:t xml:space="preserve"> Directly from the </w:t>
      </w:r>
      <w:r w:rsidR="00456395">
        <w:t>Python</w:t>
      </w:r>
      <w:r>
        <w:t xml:space="preserve"> </w:t>
      </w:r>
      <w:r w:rsidR="007257FE">
        <w:t>API</w:t>
      </w:r>
      <w:r>
        <w:t>:</w:t>
      </w:r>
      <w:r w:rsidR="00C769EB">
        <w:t xml:space="preserve"> </w:t>
      </w:r>
    </w:p>
    <w:p w:rsidR="00C769EB" w:rsidRPr="00FF406C" w:rsidRDefault="00CE2A2A" w:rsidP="00CE2A2A">
      <w:pPr>
        <w:rPr>
          <w:rStyle w:val="SubtleEmphasis"/>
        </w:rPr>
      </w:pPr>
      <w:r w:rsidRPr="00FF406C">
        <w:rPr>
          <w:rStyle w:val="SubtleEmphasis"/>
        </w:rPr>
        <w:t xml:space="preserve"> </w:t>
      </w:r>
      <w:r w:rsidR="00606E9F">
        <w:rPr>
          <w:rStyle w:val="SubtleEmphasis"/>
        </w:rPr>
        <w:tab/>
      </w:r>
      <w:r w:rsidRPr="00196A30">
        <w:rPr>
          <w:rStyle w:val="SubtleEmphasis"/>
          <w:color w:val="00B050"/>
        </w:rPr>
        <w:t>import</w:t>
      </w:r>
      <w:r w:rsidRPr="00FF406C">
        <w:rPr>
          <w:rStyle w:val="SubtleEmphasis"/>
        </w:rPr>
        <w:t xml:space="preserve"> ecflow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606E9F">
      <w:pPr>
        <w:ind w:left="720"/>
        <w:rPr>
          <w:rStyle w:val="SubtleEmphasis"/>
        </w:rPr>
      </w:pPr>
      <w:r w:rsidRPr="00FF406C">
        <w:rPr>
          <w:rStyle w:val="SubtleEmphasis"/>
        </w:rPr>
        <w:t xml:space="preserve"> # create the defs, in memory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defs = ecflow.Defs()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 = defs.add_suite("s1")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for</w:t>
      </w:r>
      <w:r w:rsidRPr="00FF406C">
        <w:rPr>
          <w:rStyle w:val="SubtleEmphasis"/>
        </w:rPr>
        <w:t xml:space="preserve"> i </w:t>
      </w:r>
      <w:r w:rsidRPr="00196A30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range(1,7) :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 </w:t>
      </w:r>
      <w:r w:rsidR="00FF406C">
        <w:rPr>
          <w:rStyle w:val="SubtleEmphasis"/>
        </w:rPr>
        <w:br/>
        <w:t xml:space="preserve">     </w:t>
      </w:r>
      <w:r w:rsidRPr="00FF406C">
        <w:rPr>
          <w:rStyle w:val="SubtleEmphasis"/>
        </w:rPr>
        <w:t>fam = suite.add_family("f" + str(i))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</w:t>
      </w:r>
      <w:r w:rsidR="00FF406C">
        <w:rPr>
          <w:rStyle w:val="SubtleEmphasis"/>
        </w:rPr>
        <w:br/>
        <w:t xml:space="preserve">    </w:t>
      </w:r>
      <w:r w:rsidRP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for</w:t>
      </w:r>
      <w:r w:rsidR="00216996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t </w:t>
      </w:r>
      <w:r w:rsidRPr="00196A30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 "a", "b", "c", "d", "e" ) :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    </w:t>
      </w:r>
      <w:r w:rsidR="00FF406C">
        <w:rPr>
          <w:rStyle w:val="SubtleEmphasis"/>
        </w:rPr>
        <w:br/>
        <w:t xml:space="preserve">         </w:t>
      </w:r>
      <w:r w:rsidRPr="00FF406C">
        <w:rPr>
          <w:rStyle w:val="SubtleEmphasis"/>
        </w:rPr>
        <w:t>fam.add_task(t);</w:t>
      </w:r>
      <w:r w:rsidR="00C769EB" w:rsidRPr="00FF406C">
        <w:rPr>
          <w:rStyle w:val="SubtleEmphasis"/>
        </w:rPr>
        <w:t xml:space="preserve"> </w:t>
      </w:r>
    </w:p>
    <w:p w:rsidR="00C769EB" w:rsidRDefault="00CE2A2A" w:rsidP="00606E9F">
      <w:pPr>
        <w:ind w:left="720"/>
        <w:rPr>
          <w:rStyle w:val="SubtleEmphasis"/>
        </w:rPr>
      </w:pPr>
      <w:r w:rsidRPr="00FF406C">
        <w:rPr>
          <w:rStyle w:val="SubtleEmphasis"/>
        </w:rPr>
        <w:t># Example of loading an already defined definition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# defs = ecflow.Defs("/path/to/defs/file.def")</w:t>
      </w:r>
      <w:r w:rsidR="00C769EB" w:rsidRPr="00FF406C">
        <w:rPr>
          <w:rStyle w:val="SubtleEmphasis"/>
        </w:rPr>
        <w:t xml:space="preserve"> </w:t>
      </w:r>
    </w:p>
    <w:p w:rsidR="00196A30" w:rsidRPr="00FF406C" w:rsidRDefault="00196A30" w:rsidP="00606E9F">
      <w:pPr>
        <w:ind w:left="720"/>
        <w:rPr>
          <w:rStyle w:val="SubtleEmphasis"/>
        </w:rPr>
      </w:pPr>
    </w:p>
    <w:p w:rsidR="00C769EB" w:rsidRPr="00FF406C" w:rsidRDefault="00CE2A2A" w:rsidP="00606E9F">
      <w:pPr>
        <w:ind w:left="720"/>
        <w:rPr>
          <w:rStyle w:val="SubtleEmphasis"/>
        </w:rPr>
      </w:pPr>
      <w:r w:rsidRPr="00FF406C">
        <w:rPr>
          <w:rStyle w:val="SubtleEmphasis"/>
        </w:rPr>
        <w:t># Don't load suite into server, until job creation works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job_ctrl = JobCreationCtrl()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defs.check_job_creation( job_ctrl 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assert</w:t>
      </w:r>
      <w:r w:rsidRPr="00FF406C">
        <w:rPr>
          <w:rStyle w:val="SubtleEmphasis"/>
        </w:rPr>
        <w:t xml:space="preserve"> len(job_ctrl.get_error_msg()) == 0, job_ctrl.get_error_msg()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7A7B9F" w:rsidP="00606E9F">
      <w:pPr>
        <w:ind w:left="720"/>
        <w:rPr>
          <w:rStyle w:val="SubtleEmphasis"/>
        </w:rPr>
      </w:pPr>
      <w:r>
        <w:rPr>
          <w:rStyle w:val="SubtleEmphasis"/>
        </w:rPr>
        <w:t># L</w:t>
      </w:r>
      <w:r w:rsidR="00CE2A2A" w:rsidRPr="00FF406C">
        <w:rPr>
          <w:rStyle w:val="SubtleEmphasis"/>
        </w:rPr>
        <w:t>oad definition into the server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="00CE2A2A" w:rsidRPr="00FF406C">
        <w:rPr>
          <w:rStyle w:val="SubtleEmphasis"/>
        </w:rPr>
        <w:t>ci = ecflow.Client();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="00CE2A2A" w:rsidRPr="00FF406C">
        <w:rPr>
          <w:rStyle w:val="SubtleEmphasis"/>
        </w:rPr>
        <w:t>ci.set_host_port("localhost","3141")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</w:t>
      </w:r>
      <w:r w:rsidR="00FF406C">
        <w:rPr>
          <w:rStyle w:val="SubtleEmphasis"/>
        </w:rPr>
        <w:br/>
      </w:r>
      <w:r w:rsidR="00CE2A2A" w:rsidRPr="00196A30">
        <w:rPr>
          <w:rStyle w:val="SubtleEmphasis"/>
          <w:color w:val="00B050"/>
        </w:rPr>
        <w:t xml:space="preserve"> try</w:t>
      </w:r>
      <w:r w:rsidR="00CE2A2A" w:rsidRPr="00FF406C">
        <w:rPr>
          <w:rStyle w:val="SubtleEmphasis"/>
        </w:rPr>
        <w:t>: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   </w:t>
      </w:r>
      <w:r w:rsidR="00FF406C">
        <w:rPr>
          <w:rStyle w:val="SubtleEmphasis"/>
        </w:rPr>
        <w:br/>
        <w:t xml:space="preserve">    </w:t>
      </w:r>
      <w:r w:rsidR="00CE2A2A" w:rsidRPr="00FF406C">
        <w:rPr>
          <w:rStyle w:val="SubtleEmphasis"/>
        </w:rPr>
        <w:t>ci.restart_server()       # if server halted restart it.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   </w:t>
      </w:r>
      <w:r w:rsidR="00FF406C">
        <w:rPr>
          <w:rStyle w:val="SubtleEmphasis"/>
        </w:rPr>
        <w:br/>
        <w:t xml:space="preserve">    </w:t>
      </w:r>
      <w:r w:rsidR="00CE2A2A" w:rsidRPr="00FF406C">
        <w:rPr>
          <w:rStyle w:val="SubtleEmphasis"/>
        </w:rPr>
        <w:t>ci.load(defs)                 # load the definition into the server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   </w:t>
      </w:r>
      <w:r w:rsidR="00FF406C">
        <w:rPr>
          <w:rStyle w:val="SubtleEmphasis"/>
        </w:rPr>
        <w:br/>
        <w:t xml:space="preserve">    </w:t>
      </w:r>
      <w:r w:rsidR="00CE2A2A" w:rsidRPr="00FF406C">
        <w:rPr>
          <w:rStyle w:val="SubtleEmphasis"/>
        </w:rPr>
        <w:t xml:space="preserve">ci.begin_suite("s1") </w:t>
      </w:r>
      <w:r w:rsid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# play the definition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</w:t>
      </w:r>
      <w:r w:rsidR="00FF406C">
        <w:rPr>
          <w:rStyle w:val="SubtleEmphasis"/>
        </w:rPr>
        <w:br/>
      </w:r>
      <w:r w:rsidR="00CE2A2A" w:rsidRPr="00196A30">
        <w:rPr>
          <w:rStyle w:val="SubtleEmphasis"/>
          <w:color w:val="00B050"/>
        </w:rPr>
        <w:t>except</w:t>
      </w:r>
      <w:r w:rsidR="00CE2A2A" w:rsidRPr="00FF406C">
        <w:rPr>
          <w:rStyle w:val="SubtleEmphasis"/>
        </w:rPr>
        <w:t xml:space="preserve"> RuntimeError, e:</w:t>
      </w:r>
      <w:r w:rsidR="00C769EB"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 xml:space="preserve">         </w:t>
      </w:r>
      <w:r w:rsidR="00FF406C">
        <w:rPr>
          <w:rStyle w:val="SubtleEmphasis"/>
        </w:rPr>
        <w:br/>
        <w:t xml:space="preserve">    </w:t>
      </w:r>
      <w:r w:rsidR="00CE2A2A" w:rsidRPr="00196A30">
        <w:rPr>
          <w:rStyle w:val="SubtleEmphasis"/>
          <w:color w:val="00B050"/>
        </w:rPr>
        <w:t>print</w:t>
      </w:r>
      <w:r w:rsidR="00CE2A2A" w:rsidRPr="00FF406C">
        <w:rPr>
          <w:rStyle w:val="SubtleEmphasis"/>
        </w:rPr>
        <w:t xml:space="preserve"> "failed: " + str(e);</w:t>
      </w:r>
      <w:r w:rsidR="00C769EB" w:rsidRPr="00FF406C">
        <w:rPr>
          <w:rStyle w:val="SubtleEmphasis"/>
        </w:rPr>
        <w:t xml:space="preserve"> </w:t>
      </w:r>
    </w:p>
    <w:p w:rsidR="00FF406C" w:rsidRDefault="00672A47" w:rsidP="00FF406C">
      <w:pPr>
        <w:pStyle w:val="Heading2"/>
      </w:pPr>
      <w:r>
        <w:t>A more complex e</w:t>
      </w:r>
      <w:r w:rsidR="005B58AE">
        <w:t>xample</w:t>
      </w:r>
      <w:r w:rsidR="00C769EB">
        <w:t xml:space="preserve"> </w:t>
      </w:r>
    </w:p>
    <w:p w:rsidR="00C769EB" w:rsidRDefault="00CE2A2A" w:rsidP="003B3CE7">
      <w:r>
        <w:t>Here</w:t>
      </w:r>
      <w:r w:rsidR="003B3CE7">
        <w:t xml:space="preserve"> i</w:t>
      </w:r>
      <w:r>
        <w:t xml:space="preserve">s </w:t>
      </w:r>
      <w:r w:rsidR="003B3CE7">
        <w:t xml:space="preserve">a more complex example </w:t>
      </w:r>
      <w:r>
        <w:t>taken from the online</w:t>
      </w:r>
      <w:r w:rsidR="00657D8B">
        <w:t xml:space="preserve"> e</w:t>
      </w:r>
      <w:r>
        <w:t>cFlow tutorial</w:t>
      </w:r>
      <w:r w:rsidR="003B3CE7">
        <w:t xml:space="preserve">. </w:t>
      </w:r>
      <w:r w:rsidR="00672A47">
        <w:t xml:space="preserve">It is based on the Data Acquisition exercise from the current SMS online tutorial.  It describes </w:t>
      </w:r>
      <w:r w:rsidR="003B3CE7">
        <w:t>a data acquisition system</w:t>
      </w:r>
      <w:r w:rsidR="00672A47">
        <w:t xml:space="preserve">, </w:t>
      </w:r>
      <w:r w:rsidR="003B3CE7">
        <w:t>where every hour</w:t>
      </w:r>
      <w:r w:rsidR="00672A47">
        <w:t xml:space="preserve"> </w:t>
      </w:r>
      <w:r w:rsidR="003B3CE7">
        <w:t>we receive data from Exeter, Toulouse and Offenbach.  Every three hours we receive data from Was</w:t>
      </w:r>
      <w:r w:rsidR="00271890">
        <w:t xml:space="preserve">hington. </w:t>
      </w:r>
      <w:r w:rsidR="003B3CE7">
        <w:t>Once a day we receive data from Tokyo, every Monday from Melbourne and every first of the month from Montreal.</w:t>
      </w:r>
    </w:p>
    <w:p w:rsidR="00C769EB" w:rsidRPr="00FF406C" w:rsidRDefault="00CE2A2A" w:rsidP="00CE2A2A">
      <w:pPr>
        <w:rPr>
          <w:rStyle w:val="SubtleEmphasis"/>
        </w:rPr>
      </w:pPr>
      <w:r w:rsidRPr="00196A30">
        <w:rPr>
          <w:rStyle w:val="SubtleEmphasis"/>
          <w:color w:val="00B050"/>
        </w:rPr>
        <w:t>import</w:t>
      </w:r>
      <w:r w:rsidRPr="00FF406C">
        <w:rPr>
          <w:rStyle w:val="SubtleEmphasis"/>
        </w:rPr>
        <w:t xml:space="preserve"> os</w:t>
      </w:r>
      <w:r w:rsidR="00C769EB" w:rsidRPr="00FF406C">
        <w:rPr>
          <w:rStyle w:val="SubtleEmphasis"/>
        </w:rPr>
        <w:t xml:space="preserve">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import</w:t>
      </w:r>
      <w:r w:rsidRPr="00FF406C">
        <w:rPr>
          <w:rStyle w:val="SubtleEmphasis"/>
        </w:rPr>
        <w:t xml:space="preserve"> ecflow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CE2A2A">
      <w:pPr>
        <w:rPr>
          <w:rStyle w:val="SubtleEmphasis"/>
        </w:rPr>
      </w:pPr>
      <w:r w:rsidRPr="00FF406C">
        <w:rPr>
          <w:rStyle w:val="SubtleEmphasis"/>
        </w:rPr>
        <w:t>defs = ecflow.Defs()</w:t>
      </w:r>
      <w:r w:rsidR="00C769EB" w:rsidRPr="00FF406C">
        <w:rPr>
          <w:rStyle w:val="SubtleEmphasis"/>
        </w:rPr>
        <w:t xml:space="preserve">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 = defs.add_suite("data_aquisition")</w:t>
      </w:r>
      <w:r w:rsidR="00C769EB" w:rsidRPr="00FF406C">
        <w:rPr>
          <w:rStyle w:val="SubtleEmphasis"/>
        </w:rPr>
        <w:t xml:space="preserve">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suite.add_repeat( ecflow.RepeatDay(1) )</w:t>
      </w:r>
      <w:r w:rsidR="00C769EB" w:rsidRPr="00FF406C">
        <w:rPr>
          <w:rStyle w:val="SubtleEmphasis"/>
        </w:rPr>
        <w:t xml:space="preserve"> </w:t>
      </w:r>
      <w:r w:rsidR="00FF406C">
        <w:rPr>
          <w:rStyle w:val="SubtleEmphasis"/>
        </w:rPr>
        <w:br/>
      </w:r>
      <w:r w:rsidRPr="00FF406C">
        <w:rPr>
          <w:rStyle w:val="SubtleEmphasis"/>
        </w:rPr>
        <w:t>suite.add_variable("ECF_HOME",os.getenv("HOME") + "/course")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>suite.add_variable("ECF_INCLUDE",os.getenv("HOME") + "/course")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>suite.add_variable("ECF_FILES",os.getenv("HOME") + "/course/data")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lastRenderedPageBreak/>
        <w:t>suite.add_variable("SLEEP","2")</w:t>
      </w:r>
      <w:r w:rsidR="00C769EB" w:rsidRPr="00FF406C">
        <w:rPr>
          <w:rStyle w:val="SubtleEmphasis"/>
        </w:rPr>
        <w:t xml:space="preserve"> </w:t>
      </w:r>
      <w:r w:rsidR="00FF406C">
        <w:rPr>
          <w:rStyle w:val="SubtleEmphasis"/>
        </w:rPr>
        <w:br/>
      </w:r>
      <w:r w:rsidRPr="00196A30">
        <w:rPr>
          <w:rStyle w:val="SubtleEmphasis"/>
          <w:color w:val="00B050"/>
        </w:rPr>
        <w:t>for</w:t>
      </w:r>
      <w:r w:rsidRPr="00FF406C">
        <w:rPr>
          <w:rStyle w:val="SubtleEmphasis"/>
        </w:rPr>
        <w:t xml:space="preserve"> city</w:t>
      </w:r>
      <w:r w:rsidRPr="00196A30">
        <w:rPr>
          <w:rStyle w:val="SubtleEmphasis"/>
          <w:color w:val="00B050"/>
        </w:rPr>
        <w:t xml:space="preserve"> in</w:t>
      </w:r>
      <w:r w:rsidRPr="00FF406C">
        <w:rPr>
          <w:rStyle w:val="SubtleEmphasis"/>
        </w:rPr>
        <w:t xml:space="preserve"> ( "exeter", "toulouse", "offenbach", "washington", "tokyo", "melbourne", "montreal" ) :</w:t>
      </w:r>
      <w:r w:rsidR="00FF406C">
        <w:rPr>
          <w:rStyle w:val="SubtleEmphasis"/>
        </w:rPr>
        <w:br/>
        <w:t xml:space="preserve">    </w:t>
      </w:r>
      <w:r w:rsidRPr="00FF406C">
        <w:rPr>
          <w:rStyle w:val="SubtleEmphasis"/>
        </w:rPr>
        <w:t>fcity = suite.add_family(city)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</w:t>
      </w:r>
      <w:r w:rsidR="00FF406C">
        <w:rPr>
          <w:rStyle w:val="SubtleEmphasis"/>
        </w:rPr>
        <w:br/>
        <w:t xml:space="preserve">    </w:t>
      </w:r>
      <w:r w:rsidRPr="00FF406C">
        <w:rPr>
          <w:rStyle w:val="SubtleEmphasis"/>
        </w:rPr>
        <w:t>fcity.add_task("archive")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</w:t>
      </w:r>
      <w:r w:rsidR="00FF406C">
        <w:rPr>
          <w:rStyle w:val="SubtleEmphasis"/>
        </w:rPr>
        <w:br/>
        <w:t xml:space="preserve">    </w:t>
      </w:r>
      <w:r w:rsidRPr="00196A30">
        <w:rPr>
          <w:rStyle w:val="SubtleEmphasis"/>
          <w:color w:val="00B050"/>
        </w:rPr>
        <w:t>for</w:t>
      </w:r>
      <w:r w:rsidRPr="00FF406C">
        <w:rPr>
          <w:rStyle w:val="SubtleEmphasis"/>
        </w:rPr>
        <w:t xml:space="preserve"> type </w:t>
      </w:r>
      <w:r w:rsidRPr="00196A30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 "observations", "fields", "images" ):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</w:t>
      </w:r>
      <w:r w:rsidR="00FF406C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>type_fam = fcity.add_family(type)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</w:t>
      </w:r>
      <w:r w:rsidR="00FF406C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if</w:t>
      </w:r>
      <w:r w:rsidRPr="00FF406C">
        <w:rPr>
          <w:rStyle w:val="SubtleEmphasis"/>
        </w:rPr>
        <w:t xml:space="preserve"> city </w:t>
      </w:r>
      <w:r w:rsidRPr="00890889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("exeter", "toulouse", "offenbach"): type_fam.add_time("00:00 23:00 01:00")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</w:t>
      </w:r>
      <w:r w:rsidR="00FF406C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if</w:t>
      </w:r>
      <w:r w:rsidRPr="00FF406C">
        <w:rPr>
          <w:rStyle w:val="SubtleEmphasis"/>
        </w:rPr>
        <w:t xml:space="preserve"> city </w:t>
      </w:r>
      <w:r w:rsidRPr="00890889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("washington") : type_fam.add_time("00:00 23:00 03:00")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</w:t>
      </w:r>
      <w:r w:rsidR="00FF406C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if</w:t>
      </w:r>
      <w:r w:rsidRPr="00FF406C">
        <w:rPr>
          <w:rStyle w:val="SubtleEmphasis"/>
        </w:rPr>
        <w:t xml:space="preserve"> city </w:t>
      </w:r>
      <w:r w:rsidRPr="00890889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("tokyo") : type_fam.add_time("12:00")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</w:t>
      </w:r>
      <w:r w:rsidR="00FF406C">
        <w:rPr>
          <w:rStyle w:val="SubtleEmphasis"/>
        </w:rPr>
        <w:br/>
        <w:t xml:space="preserve">        </w:t>
      </w:r>
      <w:r w:rsidR="00196A30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>if</w:t>
      </w:r>
      <w:r w:rsidRPr="00FF406C">
        <w:rPr>
          <w:rStyle w:val="SubtleEmphasis"/>
        </w:rPr>
        <w:t xml:space="preserve"> city </w:t>
      </w:r>
      <w:r w:rsidRPr="00890889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("melbourne") : type_fam.add_day( "monday" 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 </w:t>
      </w:r>
      <w:r w:rsidR="00FF406C">
        <w:rPr>
          <w:rStyle w:val="SubtleEmphasis"/>
        </w:rPr>
        <w:br/>
        <w:t xml:space="preserve">       </w:t>
      </w:r>
      <w:r w:rsidR="00196A30">
        <w:rPr>
          <w:rStyle w:val="SubtleEmphasis"/>
        </w:rPr>
        <w:t xml:space="preserve"> </w:t>
      </w:r>
      <w:r w:rsidR="00FF406C">
        <w:rPr>
          <w:rStyle w:val="SubtleEmphasis"/>
        </w:rPr>
        <w:t xml:space="preserve"> </w:t>
      </w:r>
      <w:r w:rsidRPr="00196A30">
        <w:rPr>
          <w:rStyle w:val="SubtleEmphasis"/>
          <w:color w:val="00B050"/>
        </w:rPr>
        <w:t xml:space="preserve">if </w:t>
      </w:r>
      <w:r w:rsidRPr="00FF406C">
        <w:rPr>
          <w:rStyle w:val="SubtleEmphasis"/>
        </w:rPr>
        <w:t xml:space="preserve">city </w:t>
      </w:r>
      <w:r w:rsidRPr="00890889">
        <w:rPr>
          <w:rStyle w:val="SubtleEmphasis"/>
          <w:color w:val="00B050"/>
        </w:rPr>
        <w:t>in</w:t>
      </w:r>
      <w:r w:rsidRPr="00FF406C">
        <w:rPr>
          <w:rStyle w:val="SubtleEmphasis"/>
        </w:rPr>
        <w:t xml:space="preserve"> ("montreal") : type_fam.add_date(1,0,0)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E2A2A" w:rsidP="00CE2A2A">
      <w:pPr>
        <w:rPr>
          <w:rStyle w:val="SubtleEmphasis"/>
        </w:rPr>
      </w:pPr>
      <w:r w:rsidRPr="00FF406C">
        <w:rPr>
          <w:rStyle w:val="SubtleEmphasis"/>
        </w:rPr>
        <w:t xml:space="preserve">       </w:t>
      </w:r>
      <w:r w:rsidR="00FE62F1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type_fam.add_task("get")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    </w:t>
      </w:r>
      <w:r w:rsidR="00FE62F1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 xml:space="preserve"> type_fam.add_task("process").add_trigger("get eq complete</w:t>
      </w:r>
      <w:r w:rsidR="00FE62F1">
        <w:rPr>
          <w:rStyle w:val="SubtleEmphasis"/>
        </w:rPr>
        <w:t>”)</w:t>
      </w:r>
      <w:r w:rsidR="00FE62F1">
        <w:rPr>
          <w:rStyle w:val="SubtleEmphasis"/>
        </w:rPr>
        <w:br/>
        <w:t xml:space="preserve">        </w:t>
      </w:r>
      <w:r w:rsidRPr="00FF406C">
        <w:rPr>
          <w:rStyle w:val="SubtleEmphasis"/>
        </w:rPr>
        <w:t>type_fam.add_task("store").add_trigger("get eq complete")</w:t>
      </w:r>
      <w:r w:rsidR="00C769EB" w:rsidRPr="00FF406C">
        <w:rPr>
          <w:rStyle w:val="SubtleEmphasis"/>
        </w:rPr>
        <w:t xml:space="preserve"> </w:t>
      </w:r>
    </w:p>
    <w:p w:rsidR="00C769EB" w:rsidRPr="00FF406C" w:rsidRDefault="00C769EB" w:rsidP="00CE2A2A">
      <w:pPr>
        <w:rPr>
          <w:rStyle w:val="SubtleEmphasis"/>
        </w:rPr>
      </w:pPr>
      <w:r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># Load/Play the created defs into the server</w:t>
      </w:r>
      <w:r w:rsidR="00FE62F1">
        <w:rPr>
          <w:rStyle w:val="SubtleEmphasis"/>
        </w:rPr>
        <w:br/>
      </w:r>
      <w:r w:rsidRPr="00FF406C">
        <w:rPr>
          <w:rStyle w:val="SubtleEmphasis"/>
        </w:rPr>
        <w:t xml:space="preserve"> </w:t>
      </w:r>
      <w:r w:rsidR="00CE2A2A" w:rsidRPr="00FF406C">
        <w:rPr>
          <w:rStyle w:val="SubtleEmphasis"/>
        </w:rPr>
        <w:t>ci = ecflow.Client();</w:t>
      </w:r>
      <w:r w:rsidRPr="00FF406C">
        <w:rPr>
          <w:rStyle w:val="SubtleEmphasis"/>
        </w:rPr>
        <w:t xml:space="preserve"> </w:t>
      </w:r>
      <w:r w:rsidR="00FE62F1">
        <w:rPr>
          <w:rStyle w:val="SubtleEmphasis"/>
        </w:rPr>
        <w:br/>
      </w:r>
      <w:r w:rsidR="00CE2A2A" w:rsidRPr="00FF406C">
        <w:rPr>
          <w:rStyle w:val="SubtleEmphasis"/>
        </w:rPr>
        <w:t>ci.set_host_port("localhost","3141")</w:t>
      </w:r>
      <w:r w:rsidRPr="00FF406C">
        <w:rPr>
          <w:rStyle w:val="SubtleEmphasis"/>
        </w:rPr>
        <w:t xml:space="preserve"> </w:t>
      </w:r>
    </w:p>
    <w:p w:rsidR="00C769EB" w:rsidRPr="00FF406C" w:rsidRDefault="00CE2A2A" w:rsidP="00CE2A2A">
      <w:pPr>
        <w:rPr>
          <w:rStyle w:val="SubtleEmphasis"/>
        </w:rPr>
      </w:pPr>
      <w:r w:rsidRPr="00890889">
        <w:rPr>
          <w:rStyle w:val="SubtleEmphasis"/>
          <w:color w:val="00B050"/>
        </w:rPr>
        <w:t>try</w:t>
      </w:r>
      <w:r w:rsidRPr="00FF406C">
        <w:rPr>
          <w:rStyle w:val="SubtleEmphasis"/>
        </w:rPr>
        <w:t>: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</w:t>
      </w:r>
      <w:r w:rsidR="00FE62F1">
        <w:rPr>
          <w:rStyle w:val="SubtleEmphasis"/>
        </w:rPr>
        <w:br/>
        <w:t xml:space="preserve">    </w:t>
      </w:r>
      <w:r w:rsidRPr="00FF406C">
        <w:rPr>
          <w:rStyle w:val="SubtleEmphasis"/>
        </w:rPr>
        <w:t xml:space="preserve">ci.restart_server()               </w:t>
      </w:r>
      <w:r w:rsidR="00236A57">
        <w:rPr>
          <w:rStyle w:val="SubtleEmphasis"/>
        </w:rPr>
        <w:t xml:space="preserve">              </w:t>
      </w:r>
      <w:r w:rsidRPr="00FF406C">
        <w:rPr>
          <w:rStyle w:val="SubtleEmphasis"/>
        </w:rPr>
        <w:t># if server halted restart it.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</w:t>
      </w:r>
      <w:r w:rsidR="00FE62F1">
        <w:rPr>
          <w:rStyle w:val="SubtleEmphasis"/>
        </w:rPr>
        <w:br/>
        <w:t xml:space="preserve">    </w:t>
      </w:r>
      <w:r w:rsidRPr="00FF406C">
        <w:rPr>
          <w:rStyle w:val="SubtleEmphasis"/>
        </w:rPr>
        <w:t xml:space="preserve">ci.load(defs)                     </w:t>
      </w:r>
      <w:r w:rsidR="00236A57">
        <w:rPr>
          <w:rStyle w:val="SubtleEmphasis"/>
        </w:rPr>
        <w:t xml:space="preserve">                  </w:t>
      </w:r>
      <w:r w:rsidRPr="00FF406C">
        <w:rPr>
          <w:rStyle w:val="SubtleEmphasis"/>
        </w:rPr>
        <w:t># load the definition into the server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</w:t>
      </w:r>
      <w:r w:rsidR="00FE62F1">
        <w:rPr>
          <w:rStyle w:val="SubtleEmphasis"/>
        </w:rPr>
        <w:br/>
        <w:t xml:space="preserve">   </w:t>
      </w:r>
      <w:r w:rsidRPr="00FF406C">
        <w:rPr>
          <w:rStyle w:val="SubtleEmphasis"/>
        </w:rPr>
        <w:t xml:space="preserve"> ci.begin_suite("data_aquisition") # play the definition</w:t>
      </w:r>
      <w:r w:rsidR="00C769EB" w:rsidRPr="00FF406C">
        <w:rPr>
          <w:rStyle w:val="SubtleEmphasis"/>
        </w:rPr>
        <w:t xml:space="preserve"> </w:t>
      </w:r>
      <w:r w:rsidR="00FE62F1">
        <w:rPr>
          <w:rStyle w:val="SubtleEmphasis"/>
        </w:rPr>
        <w:br/>
      </w:r>
      <w:r w:rsidRPr="00890889">
        <w:rPr>
          <w:rStyle w:val="SubtleEmphasis"/>
          <w:color w:val="00B050"/>
        </w:rPr>
        <w:t>except</w:t>
      </w:r>
      <w:r w:rsidRPr="00FF406C">
        <w:rPr>
          <w:rStyle w:val="SubtleEmphasis"/>
        </w:rPr>
        <w:t xml:space="preserve"> RuntimeError, e:</w:t>
      </w:r>
      <w:r w:rsidR="00C769EB" w:rsidRPr="00FF406C">
        <w:rPr>
          <w:rStyle w:val="SubtleEmphasis"/>
        </w:rPr>
        <w:t xml:space="preserve"> </w:t>
      </w:r>
      <w:r w:rsidRPr="00FF406C">
        <w:rPr>
          <w:rStyle w:val="SubtleEmphasis"/>
        </w:rPr>
        <w:t xml:space="preserve">   </w:t>
      </w:r>
      <w:r w:rsidR="00FE62F1">
        <w:rPr>
          <w:rStyle w:val="SubtleEmphasis"/>
        </w:rPr>
        <w:br/>
      </w:r>
      <w:r w:rsidR="00236A57">
        <w:rPr>
          <w:rStyle w:val="SubtleEmphasis"/>
        </w:rPr>
        <w:t xml:space="preserve">   </w:t>
      </w:r>
      <w:r w:rsidRPr="00890889">
        <w:rPr>
          <w:rStyle w:val="SubtleEmphasis"/>
          <w:color w:val="00B050"/>
        </w:rPr>
        <w:t xml:space="preserve">print </w:t>
      </w:r>
      <w:r w:rsidRPr="00FF406C">
        <w:rPr>
          <w:rStyle w:val="SubtleEmphasis"/>
        </w:rPr>
        <w:t>"failed: " + str(e);</w:t>
      </w:r>
      <w:r w:rsidR="00C769EB" w:rsidRPr="00FF406C">
        <w:rPr>
          <w:rStyle w:val="SubtleEmphasis"/>
        </w:rPr>
        <w:t xml:space="preserve"> </w:t>
      </w:r>
    </w:p>
    <w:p w:rsidR="00FE62F1" w:rsidRDefault="00CE2A2A" w:rsidP="00FE62F1">
      <w:pPr>
        <w:pStyle w:val="Heading2"/>
      </w:pPr>
      <w:r>
        <w:t>Technology Used</w:t>
      </w:r>
      <w:r w:rsidR="00C769EB">
        <w:t xml:space="preserve"> </w:t>
      </w:r>
    </w:p>
    <w:p w:rsidR="00FE62F1" w:rsidRDefault="00CD1635" w:rsidP="00CD1635">
      <w:r>
        <w:t xml:space="preserve">Building ecFlow uses </w:t>
      </w:r>
      <w:r w:rsidR="00CE2A2A">
        <w:t>the latest C++ compiler</w:t>
      </w:r>
      <w:r>
        <w:t>s</w:t>
      </w:r>
      <w:r w:rsidR="00CE2A2A">
        <w:t>.</w:t>
      </w:r>
      <w:r w:rsidR="00C769EB">
        <w:t xml:space="preserve"> </w:t>
      </w:r>
      <w:r w:rsidR="00CE2A2A">
        <w:t xml:space="preserve">  Currently </w:t>
      </w:r>
      <w:r>
        <w:t>we have tested building with</w:t>
      </w:r>
      <w:r w:rsidR="00CE2A2A">
        <w:t xml:space="preserve"> </w:t>
      </w:r>
      <w:r>
        <w:t xml:space="preserve">the following compilers: </w:t>
      </w:r>
      <w:r w:rsidR="00CE2A2A">
        <w:t>gcc</w:t>
      </w:r>
      <w:r>
        <w:t xml:space="preserve">  version 4.2.1</w:t>
      </w:r>
      <w:r w:rsidR="00DF37D8">
        <w:t>/4.5</w:t>
      </w:r>
      <w:r w:rsidR="00A46E18">
        <w:t xml:space="preserve"> on Linux </w:t>
      </w:r>
      <w:r w:rsidR="00271890">
        <w:t>32/64</w:t>
      </w:r>
      <w:r w:rsidR="00A46E18">
        <w:t>(SUSE 10.3/11.</w:t>
      </w:r>
      <w:r>
        <w:t>3)</w:t>
      </w:r>
      <w:r w:rsidR="00CE2A2A">
        <w:t>,</w:t>
      </w:r>
      <w:r>
        <w:t xml:space="preserve"> </w:t>
      </w:r>
      <w:r w:rsidR="00DF37D8">
        <w:t xml:space="preserve"> </w:t>
      </w:r>
      <w:r w:rsidR="004F35A1">
        <w:t>aCC-A.06.20 on</w:t>
      </w:r>
      <w:r>
        <w:t xml:space="preserve"> </w:t>
      </w:r>
      <w:r w:rsidR="00CE2A2A">
        <w:t xml:space="preserve"> HP-UX</w:t>
      </w:r>
      <w:r>
        <w:t xml:space="preserve"> and </w:t>
      </w:r>
      <w:r w:rsidR="00CE2A2A">
        <w:t xml:space="preserve">xlC </w:t>
      </w:r>
      <w:r>
        <w:t xml:space="preserve"> </w:t>
      </w:r>
      <w:r w:rsidR="00CE2A2A">
        <w:t>v</w:t>
      </w:r>
      <w:r>
        <w:t>ersion</w:t>
      </w:r>
      <w:r w:rsidR="002D42F6">
        <w:t xml:space="preserve"> 11.1 </w:t>
      </w:r>
      <w:r>
        <w:t xml:space="preserve"> on AIX</w:t>
      </w:r>
      <w:r w:rsidR="00F446B3">
        <w:t>(ibm_power6/rs6000)</w:t>
      </w:r>
      <w:r>
        <w:t xml:space="preserve">.  We have also made use of </w:t>
      </w:r>
      <w:r w:rsidR="00456395">
        <w:t>Python</w:t>
      </w:r>
      <w:r w:rsidR="00CE2A2A">
        <w:t xml:space="preserve"> </w:t>
      </w:r>
      <w:r>
        <w:t>version</w:t>
      </w:r>
      <w:r w:rsidR="00271890">
        <w:t>s</w:t>
      </w:r>
      <w:r>
        <w:t xml:space="preserve"> </w:t>
      </w:r>
      <w:r w:rsidR="00CE2A2A">
        <w:t>2.1-2.7</w:t>
      </w:r>
      <w:r>
        <w:t xml:space="preserve">. </w:t>
      </w:r>
    </w:p>
    <w:p w:rsidR="005A004A" w:rsidRDefault="00CD1635" w:rsidP="00CD1635">
      <w:r>
        <w:t>To support the generation o</w:t>
      </w:r>
      <w:r w:rsidR="009C5DD6">
        <w:t>f online documentation we use</w:t>
      </w:r>
      <w:r>
        <w:t xml:space="preserve"> </w:t>
      </w:r>
      <w:r w:rsidR="00FE62F1">
        <w:t>S</w:t>
      </w:r>
      <w:r>
        <w:t xml:space="preserve">phinx-poco. This </w:t>
      </w:r>
      <w:r w:rsidR="00CE2A2A">
        <w:t>allows</w:t>
      </w:r>
      <w:r w:rsidR="00C769EB">
        <w:t xml:space="preserve"> </w:t>
      </w:r>
      <w:r w:rsidR="00456395">
        <w:t>Python</w:t>
      </w:r>
      <w:r w:rsidR="00CE2A2A">
        <w:t xml:space="preserve"> samples to be compiled separately and to be</w:t>
      </w:r>
      <w:r w:rsidR="00C769EB">
        <w:t xml:space="preserve"> </w:t>
      </w:r>
      <w:r w:rsidR="00CE2A2A">
        <w:t>used in the documentation.</w:t>
      </w:r>
      <w:r w:rsidR="00C769EB">
        <w:t xml:space="preserve"> </w:t>
      </w:r>
      <w:r w:rsidR="00647D5E">
        <w:t xml:space="preserve"> It also allows the Python API to be documented via the doc strings.</w:t>
      </w:r>
    </w:p>
    <w:p w:rsidR="00FE62F1" w:rsidRDefault="005A004A" w:rsidP="00CD1635">
      <w:r>
        <w:t xml:space="preserve">We use the Boost C++ libraries.  These are a set of </w:t>
      </w:r>
      <w:r w:rsidRPr="005A004A">
        <w:t>free peer-reviewed portable C++ source libraries</w:t>
      </w:r>
      <w:r>
        <w:t xml:space="preserve"> in preparation for inclusion in future C++ standard libraries</w:t>
      </w:r>
      <w:r w:rsidRPr="005A004A">
        <w:t>.</w:t>
      </w:r>
      <w:r>
        <w:t xml:space="preserve"> The </w:t>
      </w:r>
      <w:r w:rsidR="00CE2A2A">
        <w:t>Boost-ASIO</w:t>
      </w:r>
      <w:r>
        <w:t xml:space="preserve"> library is used to</w:t>
      </w:r>
      <w:r w:rsidR="00CE2A2A">
        <w:t xml:space="preserve"> provide the core of </w:t>
      </w:r>
      <w:r>
        <w:t xml:space="preserve">the </w:t>
      </w:r>
      <w:r w:rsidR="00CE2A2A">
        <w:t>client</w:t>
      </w:r>
      <w:r>
        <w:t>-</w:t>
      </w:r>
      <w:r w:rsidR="00CE2A2A">
        <w:t>server implementation.</w:t>
      </w:r>
      <w:r w:rsidR="00C769EB">
        <w:t xml:space="preserve"> </w:t>
      </w:r>
      <w:r>
        <w:t xml:space="preserve">   It also provides</w:t>
      </w:r>
      <w:r w:rsidR="00CE2A2A">
        <w:t xml:space="preserve"> a deadline timer for polling and</w:t>
      </w:r>
      <w:r>
        <w:t xml:space="preserve"> </w:t>
      </w:r>
      <w:r w:rsidR="00CE2A2A">
        <w:t>support for time outs.</w:t>
      </w:r>
      <w:r>
        <w:t xml:space="preserve">  We also make use of </w:t>
      </w:r>
      <w:r w:rsidR="00CE2A2A">
        <w:t>Boost-</w:t>
      </w:r>
      <w:r w:rsidR="00456395">
        <w:t>Python</w:t>
      </w:r>
      <w:r>
        <w:t xml:space="preserve"> library to </w:t>
      </w:r>
      <w:r w:rsidRPr="005A004A">
        <w:t>enable seamless interoperability between C++ and the Python programming language.</w:t>
      </w:r>
      <w:r>
        <w:t xml:space="preserve">   </w:t>
      </w:r>
      <w:r w:rsidR="00647D5E">
        <w:t>Boost-Program option</w:t>
      </w:r>
      <w:r>
        <w:t xml:space="preserve"> is u</w:t>
      </w:r>
      <w:r w:rsidR="00CE2A2A">
        <w:t>sed to parse the client and server program options</w:t>
      </w:r>
      <w:r w:rsidR="00C769EB">
        <w:t xml:space="preserve"> </w:t>
      </w:r>
      <w:r w:rsidR="00CE2A2A">
        <w:t>and provide the corresponding help strings.</w:t>
      </w:r>
      <w:r>
        <w:t xml:space="preserve">  </w:t>
      </w:r>
      <w:r w:rsidR="00CE2A2A">
        <w:t>Boost-Spirit</w:t>
      </w:r>
      <w:r>
        <w:t xml:space="preserve"> </w:t>
      </w:r>
      <w:r w:rsidR="002D42F6">
        <w:t>provides the</w:t>
      </w:r>
      <w:r w:rsidR="00CE2A2A">
        <w:t xml:space="preserve"> parsing for the trigger and complete expressions.</w:t>
      </w:r>
      <w:r w:rsidR="00C769EB">
        <w:t xml:space="preserve"> </w:t>
      </w:r>
      <w:r w:rsidR="00CE2A2A">
        <w:t xml:space="preserve">The abstract syntax tree </w:t>
      </w:r>
      <w:r w:rsidR="002D42F6">
        <w:t>is</w:t>
      </w:r>
      <w:r w:rsidR="00CE2A2A">
        <w:t xml:space="preserve"> then created from the spirit nodes.</w:t>
      </w:r>
    </w:p>
    <w:p w:rsidR="004E0CFF" w:rsidRDefault="005A004A" w:rsidP="00CD1635">
      <w:r>
        <w:lastRenderedPageBreak/>
        <w:t xml:space="preserve">Boost-Test library </w:t>
      </w:r>
      <w:r w:rsidR="00647D5E">
        <w:t xml:space="preserve">is used </w:t>
      </w:r>
      <w:r w:rsidR="00CE2A2A">
        <w:t xml:space="preserve">for unit and regression tests </w:t>
      </w:r>
      <w:r>
        <w:t>of the</w:t>
      </w:r>
      <w:r w:rsidR="00CE2A2A">
        <w:t xml:space="preserve"> C++ and </w:t>
      </w:r>
      <w:r w:rsidR="00456395">
        <w:t>Python</w:t>
      </w:r>
      <w:r w:rsidR="00CE2A2A">
        <w:t xml:space="preserve"> code.</w:t>
      </w:r>
      <w:r>
        <w:t xml:space="preserve"> The Boost-Date-Time library is u</w:t>
      </w:r>
      <w:r w:rsidR="00CE2A2A">
        <w:t>sed in the suite calendar,</w:t>
      </w:r>
      <w:r>
        <w:t xml:space="preserve"> </w:t>
      </w:r>
      <w:r w:rsidR="00CE2A2A">
        <w:t>ti</w:t>
      </w:r>
      <w:r>
        <w:t xml:space="preserve">me based attributes and polling and the </w:t>
      </w:r>
      <w:r w:rsidR="00CE2A2A">
        <w:t>Boost-</w:t>
      </w:r>
      <w:r w:rsidR="002D42F6">
        <w:t>File System</w:t>
      </w:r>
      <w:r>
        <w:t xml:space="preserve"> library is u</w:t>
      </w:r>
      <w:r w:rsidR="004E0CFF">
        <w:t>sed for file query</w:t>
      </w:r>
      <w:r w:rsidR="00CE2A2A">
        <w:t>, in a platform independent manner.</w:t>
      </w:r>
      <w:r w:rsidR="00C769EB">
        <w:t xml:space="preserve"> </w:t>
      </w:r>
    </w:p>
    <w:p w:rsidR="00ED29E9" w:rsidRPr="00CE2A2A" w:rsidRDefault="002D42F6" w:rsidP="00CD1635">
      <w:r>
        <w:t>To build the project we use</w:t>
      </w:r>
      <w:r w:rsidR="0057458E">
        <w:t xml:space="preserve"> the</w:t>
      </w:r>
      <w:r w:rsidR="00A81721">
        <w:t xml:space="preserve"> </w:t>
      </w:r>
      <w:r w:rsidR="00A81721" w:rsidRPr="00A81721">
        <w:t>bjam command-line tool that drives the Boost Build system.</w:t>
      </w:r>
      <w:r w:rsidR="00A81721">
        <w:t xml:space="preserve"> It p</w:t>
      </w:r>
      <w:r w:rsidR="00CE2A2A">
        <w:t>rovides the build mechanism</w:t>
      </w:r>
      <w:r w:rsidR="00A81721">
        <w:t xml:space="preserve"> that a</w:t>
      </w:r>
      <w:r w:rsidR="00CE2A2A">
        <w:t xml:space="preserve">llows </w:t>
      </w:r>
      <w:r w:rsidR="00A81721">
        <w:t>ecFlow</w:t>
      </w:r>
      <w:r w:rsidR="00CE2A2A">
        <w:t xml:space="preserve"> to</w:t>
      </w:r>
      <w:r w:rsidR="00C769EB">
        <w:t xml:space="preserve"> </w:t>
      </w:r>
      <w:r w:rsidR="00A81721">
        <w:t xml:space="preserve">be </w:t>
      </w:r>
      <w:r w:rsidR="00CE2A2A">
        <w:t xml:space="preserve">built in the same way across different </w:t>
      </w:r>
      <w:r w:rsidR="00A81721">
        <w:t>platforms. It also a</w:t>
      </w:r>
      <w:r w:rsidR="00CE2A2A">
        <w:t>llows debug,</w:t>
      </w:r>
      <w:r w:rsidR="00A81721">
        <w:t xml:space="preserve"> </w:t>
      </w:r>
      <w:r w:rsidR="00CE2A2A">
        <w:t xml:space="preserve">release and profile builds without </w:t>
      </w:r>
      <w:r w:rsidR="00A81721">
        <w:t xml:space="preserve">knowledge of </w:t>
      </w:r>
      <w:r w:rsidR="00CE2A2A">
        <w:t>the compiler options on each platform</w:t>
      </w:r>
      <w:r w:rsidR="00C769EB">
        <w:t xml:space="preserve"> </w:t>
      </w:r>
    </w:p>
    <w:sectPr w:rsidR="00ED29E9" w:rsidRPr="00CE2A2A" w:rsidSect="00EE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4EC0"/>
    <w:multiLevelType w:val="hybridMultilevel"/>
    <w:tmpl w:val="A0FC5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3459B2"/>
    <w:multiLevelType w:val="hybridMultilevel"/>
    <w:tmpl w:val="B60A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658C7"/>
    <w:multiLevelType w:val="hybridMultilevel"/>
    <w:tmpl w:val="1BDA01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664754"/>
    <w:multiLevelType w:val="hybridMultilevel"/>
    <w:tmpl w:val="4D9CE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543EF8"/>
    <w:multiLevelType w:val="hybridMultilevel"/>
    <w:tmpl w:val="E43EC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E5E22"/>
    <w:multiLevelType w:val="hybridMultilevel"/>
    <w:tmpl w:val="F9C22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5066E"/>
    <w:multiLevelType w:val="hybridMultilevel"/>
    <w:tmpl w:val="AB7C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A24F9"/>
    <w:multiLevelType w:val="hybridMultilevel"/>
    <w:tmpl w:val="2A1E2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51D8C"/>
    <w:multiLevelType w:val="hybridMultilevel"/>
    <w:tmpl w:val="686C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016E1"/>
    <w:multiLevelType w:val="hybridMultilevel"/>
    <w:tmpl w:val="320A0F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1F206C"/>
    <w:multiLevelType w:val="hybridMultilevel"/>
    <w:tmpl w:val="2EB09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A5E31"/>
    <w:multiLevelType w:val="hybridMultilevel"/>
    <w:tmpl w:val="7A3C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045AF"/>
    <w:rsid w:val="00007323"/>
    <w:rsid w:val="00030710"/>
    <w:rsid w:val="0003196B"/>
    <w:rsid w:val="00045D0D"/>
    <w:rsid w:val="000461F5"/>
    <w:rsid w:val="000501A5"/>
    <w:rsid w:val="00050B05"/>
    <w:rsid w:val="000632EC"/>
    <w:rsid w:val="00064F97"/>
    <w:rsid w:val="00074089"/>
    <w:rsid w:val="00092A93"/>
    <w:rsid w:val="000940BB"/>
    <w:rsid w:val="000C25BC"/>
    <w:rsid w:val="000C5E9C"/>
    <w:rsid w:val="000E1BBF"/>
    <w:rsid w:val="00137059"/>
    <w:rsid w:val="00151209"/>
    <w:rsid w:val="0016537A"/>
    <w:rsid w:val="00196A30"/>
    <w:rsid w:val="001A253A"/>
    <w:rsid w:val="001A4893"/>
    <w:rsid w:val="001B5634"/>
    <w:rsid w:val="001D17B8"/>
    <w:rsid w:val="001D2E25"/>
    <w:rsid w:val="001D6460"/>
    <w:rsid w:val="001E73F8"/>
    <w:rsid w:val="001F0F8C"/>
    <w:rsid w:val="001F3EDF"/>
    <w:rsid w:val="00205880"/>
    <w:rsid w:val="00216996"/>
    <w:rsid w:val="00217A0C"/>
    <w:rsid w:val="00226B6C"/>
    <w:rsid w:val="00236A57"/>
    <w:rsid w:val="002717F3"/>
    <w:rsid w:val="00271890"/>
    <w:rsid w:val="0027391C"/>
    <w:rsid w:val="00281FA6"/>
    <w:rsid w:val="00290AA7"/>
    <w:rsid w:val="00297B2F"/>
    <w:rsid w:val="002C4F1F"/>
    <w:rsid w:val="002D42F6"/>
    <w:rsid w:val="002D6A88"/>
    <w:rsid w:val="003165D3"/>
    <w:rsid w:val="003234CD"/>
    <w:rsid w:val="003278E1"/>
    <w:rsid w:val="003451E6"/>
    <w:rsid w:val="00353F87"/>
    <w:rsid w:val="00362ED2"/>
    <w:rsid w:val="003843CC"/>
    <w:rsid w:val="003B3CE7"/>
    <w:rsid w:val="003E3AA8"/>
    <w:rsid w:val="003F22F8"/>
    <w:rsid w:val="003F24C5"/>
    <w:rsid w:val="004045AF"/>
    <w:rsid w:val="00417656"/>
    <w:rsid w:val="0043324B"/>
    <w:rsid w:val="00456395"/>
    <w:rsid w:val="00457918"/>
    <w:rsid w:val="004657EF"/>
    <w:rsid w:val="00470D45"/>
    <w:rsid w:val="004A5593"/>
    <w:rsid w:val="004B6390"/>
    <w:rsid w:val="004E0CFF"/>
    <w:rsid w:val="004F35A1"/>
    <w:rsid w:val="004F45AD"/>
    <w:rsid w:val="005018C1"/>
    <w:rsid w:val="0051370C"/>
    <w:rsid w:val="00522DC7"/>
    <w:rsid w:val="00562D06"/>
    <w:rsid w:val="00571EC1"/>
    <w:rsid w:val="0057458E"/>
    <w:rsid w:val="00574612"/>
    <w:rsid w:val="005A004A"/>
    <w:rsid w:val="005B14C4"/>
    <w:rsid w:val="005B58AE"/>
    <w:rsid w:val="005E4BE4"/>
    <w:rsid w:val="005E5C3D"/>
    <w:rsid w:val="00606E9F"/>
    <w:rsid w:val="00635747"/>
    <w:rsid w:val="00636417"/>
    <w:rsid w:val="00641A7B"/>
    <w:rsid w:val="00644B54"/>
    <w:rsid w:val="00647D5E"/>
    <w:rsid w:val="00657D8B"/>
    <w:rsid w:val="00672A47"/>
    <w:rsid w:val="00675CBC"/>
    <w:rsid w:val="00680DD9"/>
    <w:rsid w:val="006B178D"/>
    <w:rsid w:val="006B59AC"/>
    <w:rsid w:val="006D53EE"/>
    <w:rsid w:val="006F11C3"/>
    <w:rsid w:val="006F4D37"/>
    <w:rsid w:val="007257FE"/>
    <w:rsid w:val="007503A7"/>
    <w:rsid w:val="00774168"/>
    <w:rsid w:val="007768B9"/>
    <w:rsid w:val="00792516"/>
    <w:rsid w:val="007A7B9F"/>
    <w:rsid w:val="007E2304"/>
    <w:rsid w:val="0081538E"/>
    <w:rsid w:val="008405F0"/>
    <w:rsid w:val="00842D81"/>
    <w:rsid w:val="00862D93"/>
    <w:rsid w:val="00871EA3"/>
    <w:rsid w:val="00881ABF"/>
    <w:rsid w:val="00890889"/>
    <w:rsid w:val="008C6F6A"/>
    <w:rsid w:val="008D3457"/>
    <w:rsid w:val="008F6E87"/>
    <w:rsid w:val="00904DD9"/>
    <w:rsid w:val="00930B6B"/>
    <w:rsid w:val="0093114C"/>
    <w:rsid w:val="00943985"/>
    <w:rsid w:val="00956693"/>
    <w:rsid w:val="00977841"/>
    <w:rsid w:val="00986EEF"/>
    <w:rsid w:val="009A0AA2"/>
    <w:rsid w:val="009A3EA3"/>
    <w:rsid w:val="009B2B9E"/>
    <w:rsid w:val="009B4045"/>
    <w:rsid w:val="009C5DD6"/>
    <w:rsid w:val="00A109AD"/>
    <w:rsid w:val="00A14B2B"/>
    <w:rsid w:val="00A37FD8"/>
    <w:rsid w:val="00A46E18"/>
    <w:rsid w:val="00A57691"/>
    <w:rsid w:val="00A7429B"/>
    <w:rsid w:val="00A81721"/>
    <w:rsid w:val="00A9346B"/>
    <w:rsid w:val="00AE3193"/>
    <w:rsid w:val="00AE7846"/>
    <w:rsid w:val="00AF0B54"/>
    <w:rsid w:val="00AF66A8"/>
    <w:rsid w:val="00B1350E"/>
    <w:rsid w:val="00B3045F"/>
    <w:rsid w:val="00B3228C"/>
    <w:rsid w:val="00B575D0"/>
    <w:rsid w:val="00B634B2"/>
    <w:rsid w:val="00B82D79"/>
    <w:rsid w:val="00B8313C"/>
    <w:rsid w:val="00BB28F8"/>
    <w:rsid w:val="00BB30AB"/>
    <w:rsid w:val="00BC369A"/>
    <w:rsid w:val="00BC5397"/>
    <w:rsid w:val="00BC786E"/>
    <w:rsid w:val="00BD744F"/>
    <w:rsid w:val="00BE14BD"/>
    <w:rsid w:val="00BF214E"/>
    <w:rsid w:val="00C23E1D"/>
    <w:rsid w:val="00C40D0C"/>
    <w:rsid w:val="00C421A8"/>
    <w:rsid w:val="00C63081"/>
    <w:rsid w:val="00C769EB"/>
    <w:rsid w:val="00C8753D"/>
    <w:rsid w:val="00CC6637"/>
    <w:rsid w:val="00CD1635"/>
    <w:rsid w:val="00CD22D1"/>
    <w:rsid w:val="00CE2A2A"/>
    <w:rsid w:val="00CE513E"/>
    <w:rsid w:val="00CF7720"/>
    <w:rsid w:val="00D03675"/>
    <w:rsid w:val="00D35301"/>
    <w:rsid w:val="00D56063"/>
    <w:rsid w:val="00D763C6"/>
    <w:rsid w:val="00DA37A1"/>
    <w:rsid w:val="00DB1D73"/>
    <w:rsid w:val="00DB2588"/>
    <w:rsid w:val="00DC42E5"/>
    <w:rsid w:val="00DD524B"/>
    <w:rsid w:val="00DF37D8"/>
    <w:rsid w:val="00E042E1"/>
    <w:rsid w:val="00E42854"/>
    <w:rsid w:val="00E53BF9"/>
    <w:rsid w:val="00E6612D"/>
    <w:rsid w:val="00E72E2C"/>
    <w:rsid w:val="00E81615"/>
    <w:rsid w:val="00EA0178"/>
    <w:rsid w:val="00EB49EE"/>
    <w:rsid w:val="00ED29E9"/>
    <w:rsid w:val="00ED2DEA"/>
    <w:rsid w:val="00EE2F2F"/>
    <w:rsid w:val="00EE5F6A"/>
    <w:rsid w:val="00EE6B4B"/>
    <w:rsid w:val="00EF48C1"/>
    <w:rsid w:val="00F15655"/>
    <w:rsid w:val="00F23301"/>
    <w:rsid w:val="00F43DF9"/>
    <w:rsid w:val="00F446B3"/>
    <w:rsid w:val="00F47EC3"/>
    <w:rsid w:val="00F63189"/>
    <w:rsid w:val="00F85002"/>
    <w:rsid w:val="00F97D17"/>
    <w:rsid w:val="00FB390E"/>
    <w:rsid w:val="00FC02BA"/>
    <w:rsid w:val="00FC73E0"/>
    <w:rsid w:val="00FD14A1"/>
    <w:rsid w:val="00FE62F1"/>
    <w:rsid w:val="00FF2208"/>
    <w:rsid w:val="00FF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2F"/>
  </w:style>
  <w:style w:type="paragraph" w:styleId="Heading1">
    <w:name w:val="heading 1"/>
    <w:basedOn w:val="Normal"/>
    <w:next w:val="Normal"/>
    <w:link w:val="Heading1Char"/>
    <w:uiPriority w:val="9"/>
    <w:qFormat/>
    <w:rsid w:val="00CE2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1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6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31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318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6318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3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631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D308E-2EA5-4642-969B-5CEF855A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ECMWF</Company>
  <LinksUpToDate>false</LinksUpToDate>
  <CharactersWithSpaces>16945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Hodkinson</dc:creator>
  <cp:keywords/>
  <dc:description/>
  <cp:lastModifiedBy>ma0</cp:lastModifiedBy>
  <cp:revision>37</cp:revision>
  <dcterms:created xsi:type="dcterms:W3CDTF">2011-07-19T13:06:00Z</dcterms:created>
  <dcterms:modified xsi:type="dcterms:W3CDTF">2011-07-27T08:39:00Z</dcterms:modified>
</cp:coreProperties>
</file>